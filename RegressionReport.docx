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9DE7" w14:textId="77777777" w:rsidR="00463AC5" w:rsidRDefault="0B15EEC0" w:rsidP="0B15EEC0">
      <w:pPr>
        <w:rPr>
          <w:b/>
          <w:bCs/>
          <w:color w:val="999999"/>
          <w:sz w:val="24"/>
          <w:szCs w:val="24"/>
        </w:rPr>
      </w:pPr>
      <w:r w:rsidRPr="0B15EEC0">
        <w:rPr>
          <w:b/>
          <w:bCs/>
          <w:color w:val="999999"/>
          <w:sz w:val="24"/>
          <w:szCs w:val="24"/>
        </w:rPr>
        <w:t>Regression problem on</w:t>
      </w:r>
    </w:p>
    <w:p w14:paraId="00000001" w14:textId="77777777" w:rsidR="00463AC5" w:rsidRDefault="0B15EEC0" w:rsidP="0B15EEC0">
      <w:pPr>
        <w:rPr>
          <w:b/>
          <w:bCs/>
          <w:sz w:val="36"/>
          <w:szCs w:val="36"/>
        </w:rPr>
      </w:pPr>
      <w:r w:rsidRPr="0B15EEC0">
        <w:rPr>
          <w:b/>
          <w:bCs/>
          <w:sz w:val="36"/>
          <w:szCs w:val="36"/>
        </w:rPr>
        <w:t>Online news popularity</w:t>
      </w:r>
    </w:p>
    <w:p w14:paraId="00000002" w14:textId="77777777" w:rsidR="00463AC5" w:rsidRDefault="00463AC5">
      <w:pPr>
        <w:rPr>
          <w:b/>
          <w:sz w:val="28"/>
          <w:szCs w:val="28"/>
        </w:rPr>
      </w:pPr>
    </w:p>
    <w:p w14:paraId="00000003" w14:textId="77777777" w:rsidR="00463AC5" w:rsidRDefault="0B15EEC0" w:rsidP="0004318D">
      <w:pPr>
        <w:jc w:val="both"/>
        <w:rPr>
          <w:b/>
          <w:bCs/>
          <w:sz w:val="24"/>
          <w:szCs w:val="24"/>
        </w:rPr>
      </w:pPr>
      <w:r w:rsidRPr="0B15EEC0">
        <w:rPr>
          <w:b/>
          <w:bCs/>
          <w:sz w:val="24"/>
          <w:szCs w:val="24"/>
        </w:rPr>
        <w:t>Data introduction</w:t>
      </w:r>
    </w:p>
    <w:p w14:paraId="1AEAF8F9" w14:textId="6CA003AC" w:rsidR="00DA260A" w:rsidRDefault="0B15EEC0" w:rsidP="0004318D">
      <w:pPr>
        <w:jc w:val="both"/>
        <w:rPr>
          <w:ins w:id="0" w:author="Lai Yiwen" w:date="2018-05-07T19:30:00Z"/>
          <w:sz w:val="24"/>
          <w:szCs w:val="24"/>
        </w:rPr>
      </w:pPr>
      <w:r w:rsidRPr="0B15EEC0">
        <w:rPr>
          <w:sz w:val="24"/>
          <w:szCs w:val="24"/>
        </w:rPr>
        <w:t xml:space="preserve">This dataset was </w:t>
      </w:r>
      <w:r w:rsidR="00DA260A">
        <w:rPr>
          <w:sz w:val="24"/>
          <w:szCs w:val="24"/>
        </w:rPr>
        <w:t>extract</w:t>
      </w:r>
      <w:r w:rsidR="00DA260A" w:rsidRPr="0B15EEC0">
        <w:rPr>
          <w:sz w:val="24"/>
          <w:szCs w:val="24"/>
        </w:rPr>
        <w:t xml:space="preserve">ed </w:t>
      </w:r>
      <w:r w:rsidR="00DA260A">
        <w:rPr>
          <w:sz w:val="24"/>
          <w:szCs w:val="24"/>
        </w:rPr>
        <w:t>from</w:t>
      </w:r>
      <w:r w:rsidR="00DA260A" w:rsidRPr="0B15EEC0">
        <w:rPr>
          <w:sz w:val="24"/>
          <w:szCs w:val="24"/>
        </w:rPr>
        <w:t xml:space="preserve"> </w:t>
      </w:r>
      <w:r w:rsidRPr="0B15EEC0">
        <w:rPr>
          <w:sz w:val="24"/>
          <w:szCs w:val="24"/>
        </w:rPr>
        <w:t>UCI machine learning repository, original</w:t>
      </w:r>
      <w:r w:rsidR="00AC4253">
        <w:rPr>
          <w:sz w:val="24"/>
          <w:szCs w:val="24"/>
        </w:rPr>
        <w:t>ly</w:t>
      </w:r>
      <w:r w:rsidRPr="0B15EEC0">
        <w:rPr>
          <w:sz w:val="24"/>
          <w:szCs w:val="24"/>
        </w:rPr>
        <w:t xml:space="preserve"> acquired by Mashable in the period of 2 years</w:t>
      </w:r>
      <w:r w:rsidR="00DA260A">
        <w:rPr>
          <w:sz w:val="24"/>
          <w:szCs w:val="24"/>
        </w:rPr>
        <w:t xml:space="preserve">, </w:t>
      </w:r>
      <w:r w:rsidR="00DA260A">
        <w:t xml:space="preserve">from January </w:t>
      </w:r>
      <w:r w:rsidR="00E86E19">
        <w:t>7,</w:t>
      </w:r>
      <w:r w:rsidR="00DA260A">
        <w:t xml:space="preserve"> 2013 to January </w:t>
      </w:r>
      <w:proofErr w:type="gramStart"/>
      <w:r w:rsidR="00DA260A">
        <w:t>7</w:t>
      </w:r>
      <w:proofErr w:type="gramEnd"/>
      <w:r w:rsidR="00DA260A">
        <w:t xml:space="preserve"> 2015</w:t>
      </w:r>
      <w:r w:rsidRPr="0B15EEC0">
        <w:rPr>
          <w:sz w:val="24"/>
          <w:szCs w:val="24"/>
        </w:rPr>
        <w:t xml:space="preserve">. </w:t>
      </w:r>
      <w:r w:rsidR="00DA260A">
        <w:rPr>
          <w:sz w:val="24"/>
          <w:szCs w:val="24"/>
        </w:rPr>
        <w:t xml:space="preserve">The initial goal of this dataset collected was used in the predication of online news popularity for a new system, </w:t>
      </w:r>
      <w:r w:rsidR="00DA260A" w:rsidRPr="00DA260A">
        <w:rPr>
          <w:sz w:val="24"/>
          <w:szCs w:val="24"/>
        </w:rPr>
        <w:t>Intelligen</w:t>
      </w:r>
      <w:r w:rsidR="00DA260A">
        <w:rPr>
          <w:sz w:val="24"/>
          <w:szCs w:val="24"/>
        </w:rPr>
        <w:t xml:space="preserve">t Decision Support System (IDSS). In the original paper, the dataset was </w:t>
      </w:r>
      <w:r w:rsidR="005C3A86">
        <w:rPr>
          <w:sz w:val="24"/>
          <w:szCs w:val="24"/>
        </w:rPr>
        <w:t>predicated</w:t>
      </w:r>
      <w:r w:rsidR="00DA260A">
        <w:rPr>
          <w:sz w:val="24"/>
          <w:szCs w:val="24"/>
        </w:rPr>
        <w:t xml:space="preserve"> as a classification question with the best evaluation in bold as below.</w:t>
      </w:r>
    </w:p>
    <w:p w14:paraId="2E820A7A" w14:textId="77777777" w:rsidR="00DF4A54" w:rsidRDefault="00DF4A54" w:rsidP="0004318D">
      <w:pPr>
        <w:jc w:val="both"/>
        <w:rPr>
          <w:ins w:id="1" w:author="Ow Wei Ming, Wilson" w:date="2018-05-07T07:13:00Z"/>
          <w:sz w:val="24"/>
          <w:szCs w:val="24"/>
        </w:rPr>
      </w:pPr>
    </w:p>
    <w:p w14:paraId="62D71E1D" w14:textId="12720ACB" w:rsidR="00DA260A" w:rsidRDefault="00DA260A" w:rsidP="00BC1FF0">
      <w:pPr>
        <w:jc w:val="center"/>
        <w:rPr>
          <w:ins w:id="2" w:author="Ow Wei Ming, Wilson" w:date="2018-05-07T07:13:00Z"/>
          <w:sz w:val="24"/>
          <w:szCs w:val="24"/>
        </w:rPr>
      </w:pPr>
      <w:r>
        <w:rPr>
          <w:noProof/>
          <w:sz w:val="24"/>
          <w:szCs w:val="24"/>
          <w:lang w:val="en-US" w:eastAsia="en-US"/>
        </w:rPr>
        <w:drawing>
          <wp:inline distT="0" distB="0" distL="0" distR="0" wp14:anchorId="08882EAE" wp14:editId="66100933">
            <wp:extent cx="5446343" cy="1276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024" cy="1287055"/>
                    </a:xfrm>
                    <a:prstGeom prst="rect">
                      <a:avLst/>
                    </a:prstGeom>
                    <a:noFill/>
                    <a:ln>
                      <a:noFill/>
                    </a:ln>
                  </pic:spPr>
                </pic:pic>
              </a:graphicData>
            </a:graphic>
          </wp:inline>
        </w:drawing>
      </w:r>
    </w:p>
    <w:p w14:paraId="00000005" w14:textId="77777777" w:rsidR="00463AC5" w:rsidRDefault="00463AC5" w:rsidP="0004318D">
      <w:pPr>
        <w:jc w:val="both"/>
        <w:rPr>
          <w:sz w:val="24"/>
          <w:szCs w:val="24"/>
        </w:rPr>
      </w:pPr>
    </w:p>
    <w:p w14:paraId="30753ABB" w14:textId="5F0A3C7A" w:rsidR="005C3A86" w:rsidRDefault="005C3A86" w:rsidP="0004318D">
      <w:pPr>
        <w:jc w:val="both"/>
        <w:rPr>
          <w:sz w:val="24"/>
          <w:szCs w:val="24"/>
        </w:rPr>
      </w:pPr>
      <w:r>
        <w:rPr>
          <w:sz w:val="24"/>
          <w:szCs w:val="24"/>
        </w:rPr>
        <w:t>However, in this project, we predict the total shares as a regression problem with this dataset.</w:t>
      </w:r>
    </w:p>
    <w:p w14:paraId="2D3B4F76" w14:textId="1C5AE75C" w:rsidR="000936BE" w:rsidRDefault="0B15EEC0" w:rsidP="0004318D">
      <w:pPr>
        <w:jc w:val="both"/>
        <w:rPr>
          <w:sz w:val="24"/>
          <w:szCs w:val="24"/>
        </w:rPr>
      </w:pPr>
      <w:r w:rsidRPr="0B15EEC0">
        <w:rPr>
          <w:sz w:val="24"/>
          <w:szCs w:val="24"/>
        </w:rPr>
        <w:t>In this dataset</w:t>
      </w:r>
      <w:r w:rsidR="00AC4253">
        <w:rPr>
          <w:sz w:val="24"/>
          <w:szCs w:val="24"/>
        </w:rPr>
        <w:t xml:space="preserve">, </w:t>
      </w:r>
      <w:r w:rsidRPr="0B15EEC0">
        <w:rPr>
          <w:sz w:val="24"/>
          <w:szCs w:val="24"/>
        </w:rPr>
        <w:t>there are total of 39,797 records with 61 attributes.</w:t>
      </w:r>
      <w:r w:rsidR="006C274B">
        <w:rPr>
          <w:sz w:val="24"/>
          <w:szCs w:val="24"/>
        </w:rPr>
        <w:t xml:space="preserve"> </w:t>
      </w:r>
      <w:r w:rsidRPr="0B15EEC0">
        <w:rPr>
          <w:sz w:val="24"/>
          <w:szCs w:val="24"/>
        </w:rPr>
        <w:t xml:space="preserve">These attributes </w:t>
      </w:r>
      <w:r w:rsidR="006C274B" w:rsidRPr="0B15EEC0">
        <w:rPr>
          <w:sz w:val="24"/>
          <w:szCs w:val="24"/>
        </w:rPr>
        <w:t>contain</w:t>
      </w:r>
      <w:r w:rsidRPr="0B15EEC0">
        <w:rPr>
          <w:sz w:val="24"/>
          <w:szCs w:val="24"/>
        </w:rPr>
        <w:t xml:space="preserve"> 58 predictive attributes, 2 non-predictive attributes and 1 goal field (shares: Number of shares (target)). Dataset does not contain any missing values.</w:t>
      </w:r>
      <w:r w:rsidR="000936BE">
        <w:rPr>
          <w:sz w:val="24"/>
          <w:szCs w:val="24"/>
        </w:rPr>
        <w:t xml:space="preserve"> Supervise learning technique is used to approach this problem, since target </w:t>
      </w:r>
      <w:r w:rsidR="00AC4253">
        <w:rPr>
          <w:sz w:val="24"/>
          <w:szCs w:val="24"/>
        </w:rPr>
        <w:t>was</w:t>
      </w:r>
      <w:r w:rsidR="000936BE">
        <w:rPr>
          <w:sz w:val="24"/>
          <w:szCs w:val="24"/>
        </w:rPr>
        <w:t xml:space="preserve"> given in this dataset.</w:t>
      </w:r>
    </w:p>
    <w:p w14:paraId="2BD9C33B" w14:textId="77777777" w:rsidR="000936BE" w:rsidRDefault="000936BE" w:rsidP="0004318D">
      <w:pPr>
        <w:jc w:val="both"/>
        <w:rPr>
          <w:sz w:val="24"/>
          <w:szCs w:val="24"/>
        </w:rPr>
      </w:pPr>
    </w:p>
    <w:p w14:paraId="00000006" w14:textId="5D897963" w:rsidR="00463AC5" w:rsidRDefault="0B15EEC0" w:rsidP="0004318D">
      <w:pPr>
        <w:jc w:val="both"/>
        <w:rPr>
          <w:sz w:val="24"/>
          <w:szCs w:val="24"/>
        </w:rPr>
      </w:pPr>
      <w:r w:rsidRPr="0B15EEC0">
        <w:rPr>
          <w:sz w:val="24"/>
          <w:szCs w:val="24"/>
        </w:rPr>
        <w:t xml:space="preserve">Further details of each attributes reference can be found in attached </w:t>
      </w:r>
      <w:hyperlink r:id="rId8" w:history="1">
        <w:proofErr w:type="spellStart"/>
        <w:r w:rsidRPr="007042FA">
          <w:rPr>
            <w:rStyle w:val="Hyperlink"/>
            <w:i/>
            <w:iCs/>
            <w:sz w:val="24"/>
            <w:szCs w:val="24"/>
          </w:rPr>
          <w:t>OnlineNewsPopularity.names</w:t>
        </w:r>
        <w:proofErr w:type="spellEnd"/>
      </w:hyperlink>
      <w:r w:rsidRPr="0B15EEC0">
        <w:rPr>
          <w:sz w:val="24"/>
          <w:szCs w:val="24"/>
        </w:rPr>
        <w:t xml:space="preserve"> document.</w:t>
      </w:r>
    </w:p>
    <w:p w14:paraId="00000007" w14:textId="77777777" w:rsidR="00463AC5" w:rsidRDefault="00463AC5" w:rsidP="0004318D">
      <w:pPr>
        <w:jc w:val="both"/>
        <w:rPr>
          <w:sz w:val="24"/>
          <w:szCs w:val="24"/>
        </w:rPr>
      </w:pPr>
    </w:p>
    <w:p w14:paraId="00000008" w14:textId="77777777" w:rsidR="00463AC5" w:rsidRDefault="0B15EEC0" w:rsidP="0004318D">
      <w:pPr>
        <w:jc w:val="both"/>
        <w:rPr>
          <w:b/>
          <w:bCs/>
          <w:sz w:val="24"/>
          <w:szCs w:val="24"/>
        </w:rPr>
      </w:pPr>
      <w:r w:rsidRPr="0B15EEC0">
        <w:rPr>
          <w:b/>
          <w:bCs/>
          <w:sz w:val="24"/>
          <w:szCs w:val="24"/>
        </w:rPr>
        <w:t>Data cleaning</w:t>
      </w:r>
    </w:p>
    <w:p w14:paraId="00000009" w14:textId="4B176BBE" w:rsidR="00463AC5" w:rsidRDefault="0B15EEC0" w:rsidP="0004318D">
      <w:pPr>
        <w:jc w:val="both"/>
        <w:rPr>
          <w:sz w:val="24"/>
          <w:szCs w:val="24"/>
        </w:rPr>
      </w:pPr>
      <w:r w:rsidRPr="0B15EEC0">
        <w:rPr>
          <w:sz w:val="24"/>
          <w:szCs w:val="24"/>
        </w:rPr>
        <w:t xml:space="preserve">On preliminary inspection, </w:t>
      </w:r>
      <w:r w:rsidR="00E14C70">
        <w:rPr>
          <w:sz w:val="24"/>
          <w:szCs w:val="24"/>
        </w:rPr>
        <w:t>retraining only</w:t>
      </w:r>
      <w:r w:rsidRPr="0B15EEC0">
        <w:rPr>
          <w:sz w:val="24"/>
          <w:szCs w:val="24"/>
        </w:rPr>
        <w:t xml:space="preserve"> predictive attributes</w:t>
      </w:r>
      <w:r w:rsidR="00E14C70">
        <w:rPr>
          <w:sz w:val="24"/>
          <w:szCs w:val="24"/>
        </w:rPr>
        <w:t>,</w:t>
      </w:r>
      <w:r w:rsidRPr="0B15EEC0">
        <w:rPr>
          <w:sz w:val="24"/>
          <w:szCs w:val="24"/>
        </w:rPr>
        <w:t xml:space="preserve"> </w:t>
      </w:r>
      <w:r w:rsidR="00E14C70">
        <w:rPr>
          <w:sz w:val="24"/>
          <w:szCs w:val="24"/>
        </w:rPr>
        <w:t>dataset</w:t>
      </w:r>
      <w:r w:rsidRPr="0B15EEC0">
        <w:rPr>
          <w:sz w:val="24"/>
          <w:szCs w:val="24"/>
        </w:rPr>
        <w:t xml:space="preserve"> will still give a relatively large attributes space. </w:t>
      </w:r>
      <w:r w:rsidR="00AC4253">
        <w:rPr>
          <w:sz w:val="24"/>
          <w:szCs w:val="24"/>
        </w:rPr>
        <w:t>Using</w:t>
      </w:r>
      <w:r w:rsidR="006B7AE8">
        <w:rPr>
          <w:sz w:val="24"/>
          <w:szCs w:val="24"/>
        </w:rPr>
        <w:t xml:space="preserve"> </w:t>
      </w:r>
      <w:r w:rsidR="00777943">
        <w:rPr>
          <w:sz w:val="24"/>
          <w:szCs w:val="24"/>
        </w:rPr>
        <w:t xml:space="preserve">a linear regression </w:t>
      </w:r>
      <w:r w:rsidR="001C17C2">
        <w:rPr>
          <w:sz w:val="24"/>
          <w:szCs w:val="24"/>
        </w:rPr>
        <w:t>a</w:t>
      </w:r>
      <w:r w:rsidR="006D1B09">
        <w:rPr>
          <w:sz w:val="24"/>
          <w:szCs w:val="24"/>
        </w:rPr>
        <w:t>s</w:t>
      </w:r>
      <w:r w:rsidR="001C17C2">
        <w:rPr>
          <w:sz w:val="24"/>
          <w:szCs w:val="24"/>
        </w:rPr>
        <w:t xml:space="preserve"> </w:t>
      </w:r>
      <w:r w:rsidR="00AC4253">
        <w:rPr>
          <w:sz w:val="24"/>
          <w:szCs w:val="24"/>
        </w:rPr>
        <w:t xml:space="preserve">a </w:t>
      </w:r>
      <w:r w:rsidR="001C17C2">
        <w:rPr>
          <w:sz w:val="24"/>
          <w:szCs w:val="24"/>
        </w:rPr>
        <w:t>baseline</w:t>
      </w:r>
      <w:r w:rsidR="00A4457B">
        <w:rPr>
          <w:sz w:val="24"/>
          <w:szCs w:val="24"/>
        </w:rPr>
        <w:t>, prediction produce</w:t>
      </w:r>
      <w:r w:rsidR="00AC4253">
        <w:rPr>
          <w:sz w:val="24"/>
          <w:szCs w:val="24"/>
        </w:rPr>
        <w:t>d undesired result which is caused</w:t>
      </w:r>
      <w:r w:rsidR="00A4457B">
        <w:rPr>
          <w:sz w:val="24"/>
          <w:szCs w:val="24"/>
        </w:rPr>
        <w:t xml:space="preserve"> by </w:t>
      </w:r>
      <w:r w:rsidR="00AA4CEE">
        <w:rPr>
          <w:sz w:val="24"/>
          <w:szCs w:val="24"/>
        </w:rPr>
        <w:t>substantial number</w:t>
      </w:r>
      <w:r w:rsidR="00A4457B">
        <w:rPr>
          <w:sz w:val="24"/>
          <w:szCs w:val="24"/>
        </w:rPr>
        <w:t xml:space="preserve"> of attributes in dataset.</w:t>
      </w:r>
      <w:r w:rsidR="001C17C2">
        <w:rPr>
          <w:sz w:val="24"/>
          <w:szCs w:val="24"/>
        </w:rPr>
        <w:t xml:space="preserve"> </w:t>
      </w:r>
      <w:r w:rsidRPr="0B15EEC0">
        <w:rPr>
          <w:sz w:val="24"/>
          <w:szCs w:val="24"/>
        </w:rPr>
        <w:t xml:space="preserve">To </w:t>
      </w:r>
      <w:r w:rsidR="00AA4CEE">
        <w:rPr>
          <w:sz w:val="24"/>
          <w:szCs w:val="24"/>
        </w:rPr>
        <w:t>improve model ability to generalize</w:t>
      </w:r>
      <w:r w:rsidRPr="0B15EEC0">
        <w:rPr>
          <w:sz w:val="24"/>
          <w:szCs w:val="24"/>
        </w:rPr>
        <w:t>,</w:t>
      </w:r>
      <w:r w:rsidR="00AC4253">
        <w:rPr>
          <w:sz w:val="24"/>
          <w:szCs w:val="24"/>
        </w:rPr>
        <w:t xml:space="preserve"> there is a need to reduce the </w:t>
      </w:r>
      <w:r w:rsidR="00AA4CEE">
        <w:rPr>
          <w:sz w:val="24"/>
          <w:szCs w:val="24"/>
        </w:rPr>
        <w:t xml:space="preserve">number of attributes </w:t>
      </w:r>
      <w:r w:rsidR="00AC4253">
        <w:rPr>
          <w:sz w:val="24"/>
          <w:szCs w:val="24"/>
        </w:rPr>
        <w:t>in the dataset</w:t>
      </w:r>
      <w:r w:rsidR="00AA4CEE">
        <w:rPr>
          <w:sz w:val="24"/>
          <w:szCs w:val="24"/>
        </w:rPr>
        <w:t>.</w:t>
      </w:r>
      <w:r w:rsidRPr="0B15EEC0">
        <w:rPr>
          <w:sz w:val="24"/>
          <w:szCs w:val="24"/>
        </w:rPr>
        <w:t xml:space="preserve"> </w:t>
      </w:r>
      <w:r w:rsidR="00AA4CEE">
        <w:rPr>
          <w:sz w:val="24"/>
          <w:szCs w:val="24"/>
        </w:rPr>
        <w:t>T</w:t>
      </w:r>
      <w:r w:rsidR="00AC4253">
        <w:rPr>
          <w:sz w:val="24"/>
          <w:szCs w:val="24"/>
        </w:rPr>
        <w:t xml:space="preserve">he following attributes are removed as they do not contribute relevantly </w:t>
      </w:r>
      <w:r w:rsidRPr="0B15EEC0">
        <w:rPr>
          <w:sz w:val="24"/>
          <w:szCs w:val="24"/>
        </w:rPr>
        <w:t xml:space="preserve">to </w:t>
      </w:r>
      <w:r w:rsidR="00AC4253">
        <w:rPr>
          <w:sz w:val="24"/>
          <w:szCs w:val="24"/>
        </w:rPr>
        <w:t xml:space="preserve">the training of the </w:t>
      </w:r>
      <w:r w:rsidRPr="0B15EEC0">
        <w:rPr>
          <w:sz w:val="24"/>
          <w:szCs w:val="24"/>
        </w:rPr>
        <w:t>neural network model.</w:t>
      </w:r>
    </w:p>
    <w:p w14:paraId="0000000A" w14:textId="77777777" w:rsidR="00463AC5" w:rsidRDefault="00463AC5" w:rsidP="0004318D">
      <w:pPr>
        <w:jc w:val="both"/>
        <w:rPr>
          <w:i/>
          <w:sz w:val="24"/>
          <w:szCs w:val="24"/>
        </w:rPr>
      </w:pPr>
    </w:p>
    <w:p w14:paraId="0000000B" w14:textId="4F240C96" w:rsidR="00463AC5" w:rsidRDefault="0B15EEC0" w:rsidP="0004318D">
      <w:pPr>
        <w:jc w:val="both"/>
        <w:rPr>
          <w:sz w:val="24"/>
          <w:szCs w:val="24"/>
        </w:rPr>
      </w:pPr>
      <w:r w:rsidRPr="0B15EEC0">
        <w:rPr>
          <w:sz w:val="24"/>
          <w:szCs w:val="24"/>
        </w:rPr>
        <w:t xml:space="preserve">Reference material on why </w:t>
      </w:r>
      <w:r w:rsidR="009313AF" w:rsidRPr="0B15EEC0">
        <w:rPr>
          <w:sz w:val="24"/>
          <w:szCs w:val="24"/>
        </w:rPr>
        <w:t>these attributes</w:t>
      </w:r>
      <w:r w:rsidRPr="0B15EEC0">
        <w:rPr>
          <w:sz w:val="24"/>
          <w:szCs w:val="24"/>
        </w:rPr>
        <w:t xml:space="preserve"> are removed can be found in</w:t>
      </w:r>
      <w:r w:rsidRPr="0B15EEC0">
        <w:rPr>
          <w:i/>
          <w:iCs/>
          <w:sz w:val="24"/>
          <w:szCs w:val="24"/>
        </w:rPr>
        <w:t xml:space="preserve"> </w:t>
      </w:r>
      <w:hyperlink r:id="rId9" w:history="1">
        <w:r w:rsidRPr="007042FA">
          <w:rPr>
            <w:rStyle w:val="Hyperlink"/>
            <w:i/>
            <w:iCs/>
            <w:sz w:val="24"/>
            <w:szCs w:val="24"/>
          </w:rPr>
          <w:t>online news popularity.html</w:t>
        </w:r>
      </w:hyperlink>
      <w:r w:rsidRPr="0B15EEC0">
        <w:rPr>
          <w:i/>
          <w:iCs/>
          <w:sz w:val="24"/>
          <w:szCs w:val="24"/>
        </w:rPr>
        <w:t xml:space="preserve"> </w:t>
      </w:r>
      <w:r w:rsidRPr="0B15EEC0">
        <w:rPr>
          <w:sz w:val="24"/>
          <w:szCs w:val="24"/>
        </w:rPr>
        <w:t>file.</w:t>
      </w:r>
    </w:p>
    <w:p w14:paraId="0000000C" w14:textId="77777777" w:rsidR="00463AC5" w:rsidRDefault="00463AC5" w:rsidP="0004318D">
      <w:pPr>
        <w:jc w:val="both"/>
        <w:rPr>
          <w:sz w:val="24"/>
          <w:szCs w:val="24"/>
        </w:rPr>
      </w:pPr>
    </w:p>
    <w:p w14:paraId="0000000D" w14:textId="3CDB6FE8" w:rsidR="00463AC5" w:rsidRDefault="00AC4253" w:rsidP="0004318D">
      <w:pPr>
        <w:jc w:val="both"/>
        <w:rPr>
          <w:sz w:val="24"/>
          <w:szCs w:val="24"/>
        </w:rPr>
      </w:pPr>
      <w:r>
        <w:rPr>
          <w:sz w:val="24"/>
          <w:szCs w:val="24"/>
        </w:rPr>
        <w:lastRenderedPageBreak/>
        <w:t xml:space="preserve">Irrelevant </w:t>
      </w:r>
      <w:r w:rsidR="0B15EEC0" w:rsidRPr="0B15EEC0">
        <w:rPr>
          <w:sz w:val="24"/>
          <w:szCs w:val="24"/>
        </w:rPr>
        <w:t>variables are omitted</w:t>
      </w:r>
      <w:r>
        <w:rPr>
          <w:sz w:val="24"/>
          <w:szCs w:val="24"/>
        </w:rPr>
        <w:t xml:space="preserve"> as follows</w:t>
      </w:r>
      <w:r w:rsidR="0B15EEC0" w:rsidRPr="0B15EEC0">
        <w:rPr>
          <w:sz w:val="24"/>
          <w:szCs w:val="24"/>
        </w:rPr>
        <w:t>:</w:t>
      </w:r>
    </w:p>
    <w:p w14:paraId="0000000E" w14:textId="77777777" w:rsidR="00463AC5" w:rsidRDefault="00463AC5">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tblGrid>
      <w:tr w:rsidR="00463AC5" w14:paraId="25F06EC4" w14:textId="77777777" w:rsidTr="0F7B7314">
        <w:tc>
          <w:tcPr>
            <w:tcW w:w="3870" w:type="dxa"/>
            <w:shd w:val="clear" w:color="auto" w:fill="auto"/>
            <w:tcMar>
              <w:top w:w="100" w:type="dxa"/>
              <w:left w:w="100" w:type="dxa"/>
              <w:bottom w:w="100" w:type="dxa"/>
              <w:right w:w="100" w:type="dxa"/>
            </w:tcMar>
          </w:tcPr>
          <w:p w14:paraId="0000000F" w14:textId="77777777" w:rsidR="00463AC5" w:rsidRDefault="0B15EEC0" w:rsidP="0B15EEC0">
            <w:pPr>
              <w:widowControl w:val="0"/>
              <w:pBdr>
                <w:top w:val="nil"/>
                <w:left w:val="nil"/>
                <w:bottom w:val="nil"/>
                <w:right w:val="nil"/>
                <w:between w:val="nil"/>
              </w:pBdr>
              <w:spacing w:line="240" w:lineRule="auto"/>
              <w:rPr>
                <w:b/>
                <w:bCs/>
                <w:sz w:val="24"/>
                <w:szCs w:val="24"/>
              </w:rPr>
            </w:pPr>
            <w:r w:rsidRPr="0B15EEC0">
              <w:rPr>
                <w:b/>
                <w:bCs/>
                <w:sz w:val="24"/>
                <w:szCs w:val="24"/>
              </w:rPr>
              <w:t>Attributes</w:t>
            </w:r>
          </w:p>
        </w:tc>
        <w:tc>
          <w:tcPr>
            <w:tcW w:w="5490" w:type="dxa"/>
            <w:shd w:val="clear" w:color="auto" w:fill="auto"/>
            <w:tcMar>
              <w:top w:w="100" w:type="dxa"/>
              <w:left w:w="100" w:type="dxa"/>
              <w:bottom w:w="100" w:type="dxa"/>
              <w:right w:w="100" w:type="dxa"/>
            </w:tcMar>
          </w:tcPr>
          <w:p w14:paraId="00000010" w14:textId="77777777" w:rsidR="00463AC5" w:rsidRDefault="0B15EEC0" w:rsidP="0B15EEC0">
            <w:pPr>
              <w:widowControl w:val="0"/>
              <w:pBdr>
                <w:top w:val="nil"/>
                <w:left w:val="nil"/>
                <w:bottom w:val="nil"/>
                <w:right w:val="nil"/>
                <w:between w:val="nil"/>
              </w:pBdr>
              <w:spacing w:line="240" w:lineRule="auto"/>
              <w:rPr>
                <w:b/>
                <w:bCs/>
                <w:sz w:val="24"/>
                <w:szCs w:val="24"/>
              </w:rPr>
            </w:pPr>
            <w:r w:rsidRPr="0B15EEC0">
              <w:rPr>
                <w:b/>
                <w:bCs/>
                <w:sz w:val="24"/>
                <w:szCs w:val="24"/>
              </w:rPr>
              <w:t>Remarks</w:t>
            </w:r>
          </w:p>
        </w:tc>
      </w:tr>
      <w:tr w:rsidR="00463AC5" w14:paraId="19B20794" w14:textId="77777777" w:rsidTr="0F7B7314">
        <w:tc>
          <w:tcPr>
            <w:tcW w:w="3870" w:type="dxa"/>
            <w:shd w:val="clear" w:color="auto" w:fill="auto"/>
            <w:tcMar>
              <w:top w:w="100" w:type="dxa"/>
              <w:left w:w="100" w:type="dxa"/>
              <w:bottom w:w="100" w:type="dxa"/>
              <w:right w:w="100" w:type="dxa"/>
            </w:tcMar>
          </w:tcPr>
          <w:p w14:paraId="00000011" w14:textId="77777777" w:rsidR="00463AC5" w:rsidRDefault="00AB1C94" w:rsidP="0B15EEC0">
            <w:pPr>
              <w:widowControl w:val="0"/>
              <w:pBdr>
                <w:top w:val="nil"/>
                <w:left w:val="nil"/>
                <w:bottom w:val="nil"/>
                <w:right w:val="nil"/>
                <w:between w:val="nil"/>
              </w:pBdr>
              <w:spacing w:line="240" w:lineRule="auto"/>
              <w:rPr>
                <w:sz w:val="20"/>
                <w:szCs w:val="20"/>
              </w:rPr>
            </w:pPr>
            <w:proofErr w:type="spellStart"/>
            <w:r w:rsidRPr="0B15EEC0">
              <w:rPr>
                <w:b/>
                <w:bCs/>
                <w:sz w:val="20"/>
                <w:szCs w:val="20"/>
                <w:highlight w:val="white"/>
              </w:rPr>
              <w:t>url</w:t>
            </w:r>
            <w:proofErr w:type="spellEnd"/>
          </w:p>
        </w:tc>
        <w:tc>
          <w:tcPr>
            <w:tcW w:w="5490" w:type="dxa"/>
            <w:shd w:val="clear" w:color="auto" w:fill="auto"/>
            <w:tcMar>
              <w:top w:w="100" w:type="dxa"/>
              <w:left w:w="100" w:type="dxa"/>
              <w:bottom w:w="100" w:type="dxa"/>
              <w:right w:w="100" w:type="dxa"/>
            </w:tcMar>
          </w:tcPr>
          <w:p w14:paraId="00000012" w14:textId="77777777" w:rsidR="00463AC5" w:rsidRDefault="00AB1C94" w:rsidP="0B15EEC0">
            <w:pPr>
              <w:widowControl w:val="0"/>
              <w:pBdr>
                <w:top w:val="nil"/>
                <w:left w:val="nil"/>
                <w:bottom w:val="nil"/>
                <w:right w:val="nil"/>
                <w:between w:val="nil"/>
              </w:pBdr>
              <w:spacing w:line="240" w:lineRule="auto"/>
              <w:rPr>
                <w:sz w:val="20"/>
                <w:szCs w:val="20"/>
              </w:rPr>
            </w:pPr>
            <w:r>
              <w:rPr>
                <w:sz w:val="20"/>
                <w:szCs w:val="20"/>
                <w:highlight w:val="white"/>
              </w:rPr>
              <w:t>URL of the article. (non-predictive)</w:t>
            </w:r>
          </w:p>
        </w:tc>
      </w:tr>
      <w:tr w:rsidR="00463AC5" w14:paraId="4CE2E50A" w14:textId="77777777" w:rsidTr="0F7B7314">
        <w:tc>
          <w:tcPr>
            <w:tcW w:w="3870" w:type="dxa"/>
            <w:shd w:val="clear" w:color="auto" w:fill="auto"/>
            <w:tcMar>
              <w:top w:w="100" w:type="dxa"/>
              <w:left w:w="100" w:type="dxa"/>
              <w:bottom w:w="100" w:type="dxa"/>
              <w:right w:w="100" w:type="dxa"/>
            </w:tcMar>
          </w:tcPr>
          <w:p w14:paraId="00000013" w14:textId="77777777" w:rsidR="00463AC5" w:rsidRDefault="00AB1C94" w:rsidP="0B15EEC0">
            <w:pPr>
              <w:widowControl w:val="0"/>
              <w:pBdr>
                <w:top w:val="nil"/>
                <w:left w:val="nil"/>
                <w:bottom w:val="nil"/>
                <w:right w:val="nil"/>
                <w:between w:val="nil"/>
              </w:pBdr>
              <w:spacing w:line="240" w:lineRule="auto"/>
              <w:rPr>
                <w:sz w:val="20"/>
                <w:szCs w:val="20"/>
              </w:rPr>
            </w:pPr>
            <w:proofErr w:type="spellStart"/>
            <w:r w:rsidRPr="0B15EEC0">
              <w:rPr>
                <w:b/>
                <w:bCs/>
                <w:sz w:val="20"/>
                <w:szCs w:val="20"/>
                <w:highlight w:val="white"/>
              </w:rPr>
              <w:t>timedelta</w:t>
            </w:r>
            <w:proofErr w:type="spellEnd"/>
          </w:p>
        </w:tc>
        <w:tc>
          <w:tcPr>
            <w:tcW w:w="5490" w:type="dxa"/>
            <w:shd w:val="clear" w:color="auto" w:fill="auto"/>
            <w:tcMar>
              <w:top w:w="100" w:type="dxa"/>
              <w:left w:w="100" w:type="dxa"/>
              <w:bottom w:w="100" w:type="dxa"/>
              <w:right w:w="100" w:type="dxa"/>
            </w:tcMar>
          </w:tcPr>
          <w:p w14:paraId="00000014" w14:textId="77777777" w:rsidR="00463AC5" w:rsidRDefault="00AB1C94" w:rsidP="0B15EEC0">
            <w:pPr>
              <w:widowControl w:val="0"/>
              <w:pBdr>
                <w:top w:val="nil"/>
                <w:left w:val="nil"/>
                <w:bottom w:val="nil"/>
                <w:right w:val="nil"/>
                <w:between w:val="nil"/>
              </w:pBdr>
              <w:spacing w:line="240" w:lineRule="auto"/>
              <w:rPr>
                <w:sz w:val="20"/>
                <w:szCs w:val="20"/>
              </w:rPr>
            </w:pPr>
            <w:r>
              <w:rPr>
                <w:sz w:val="20"/>
                <w:szCs w:val="20"/>
                <w:highlight w:val="white"/>
              </w:rPr>
              <w:t>Days between the article publication and the dataset acquisition. (non-predictive)</w:t>
            </w:r>
          </w:p>
        </w:tc>
      </w:tr>
      <w:tr w:rsidR="00463AC5" w14:paraId="5C0333E9" w14:textId="77777777" w:rsidTr="0F7B7314">
        <w:tc>
          <w:tcPr>
            <w:tcW w:w="3870" w:type="dxa"/>
            <w:shd w:val="clear" w:color="auto" w:fill="auto"/>
            <w:tcMar>
              <w:top w:w="100" w:type="dxa"/>
              <w:left w:w="100" w:type="dxa"/>
              <w:bottom w:w="100" w:type="dxa"/>
              <w:right w:w="100" w:type="dxa"/>
            </w:tcMar>
          </w:tcPr>
          <w:p w14:paraId="00000015"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LDA_01</w:t>
            </w:r>
          </w:p>
          <w:p w14:paraId="00000016"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LDA_02</w:t>
            </w:r>
          </w:p>
          <w:p w14:paraId="00000017"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LDA_03</w:t>
            </w:r>
          </w:p>
          <w:p w14:paraId="00000018"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LDA_04</w:t>
            </w:r>
          </w:p>
          <w:p w14:paraId="00000019" w14:textId="77777777" w:rsidR="00463AC5" w:rsidRDefault="0B15EEC0" w:rsidP="0B15EEC0">
            <w:pPr>
              <w:widowControl w:val="0"/>
              <w:spacing w:line="240" w:lineRule="auto"/>
              <w:rPr>
                <w:b/>
                <w:bCs/>
                <w:sz w:val="20"/>
                <w:szCs w:val="20"/>
                <w:highlight w:val="white"/>
              </w:rPr>
            </w:pPr>
            <w:r w:rsidRPr="0B15EEC0">
              <w:rPr>
                <w:b/>
                <w:bCs/>
                <w:sz w:val="20"/>
                <w:szCs w:val="20"/>
                <w:highlight w:val="white"/>
              </w:rPr>
              <w:t>LDA_05</w:t>
            </w:r>
          </w:p>
        </w:tc>
        <w:tc>
          <w:tcPr>
            <w:tcW w:w="5490" w:type="dxa"/>
            <w:shd w:val="clear" w:color="auto" w:fill="auto"/>
            <w:tcMar>
              <w:top w:w="100" w:type="dxa"/>
              <w:left w:w="100" w:type="dxa"/>
              <w:bottom w:w="100" w:type="dxa"/>
              <w:right w:w="100" w:type="dxa"/>
            </w:tcMar>
          </w:tcPr>
          <w:p w14:paraId="0000001A" w14:textId="67722C2C"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 xml:space="preserve">Latent Dirichlet allocation variables, </w:t>
            </w:r>
            <w:r w:rsidR="00DB37FC">
              <w:rPr>
                <w:sz w:val="21"/>
                <w:szCs w:val="21"/>
                <w:highlight w:val="white"/>
              </w:rPr>
              <w:t>derive field from URL</w:t>
            </w:r>
            <w:r w:rsidR="00284604">
              <w:rPr>
                <w:sz w:val="21"/>
                <w:szCs w:val="21"/>
                <w:highlight w:val="white"/>
              </w:rPr>
              <w:t xml:space="preserve"> on topics</w:t>
            </w:r>
            <w:r>
              <w:rPr>
                <w:sz w:val="21"/>
                <w:szCs w:val="21"/>
                <w:highlight w:val="white"/>
              </w:rPr>
              <w:t>.</w:t>
            </w:r>
          </w:p>
        </w:tc>
      </w:tr>
      <w:tr w:rsidR="00463AC5" w14:paraId="36D4DB88" w14:textId="77777777" w:rsidTr="0F7B7314">
        <w:tc>
          <w:tcPr>
            <w:tcW w:w="3870" w:type="dxa"/>
            <w:shd w:val="clear" w:color="auto" w:fill="auto"/>
            <w:tcMar>
              <w:top w:w="100" w:type="dxa"/>
              <w:left w:w="100" w:type="dxa"/>
              <w:bottom w:w="100" w:type="dxa"/>
              <w:right w:w="100" w:type="dxa"/>
            </w:tcMar>
          </w:tcPr>
          <w:p w14:paraId="0000001B"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is_weekend</w:t>
            </w:r>
            <w:proofErr w:type="spellEnd"/>
          </w:p>
        </w:tc>
        <w:tc>
          <w:tcPr>
            <w:tcW w:w="5490" w:type="dxa"/>
            <w:shd w:val="clear" w:color="auto" w:fill="auto"/>
            <w:tcMar>
              <w:top w:w="100" w:type="dxa"/>
              <w:left w:w="100" w:type="dxa"/>
              <w:bottom w:w="100" w:type="dxa"/>
              <w:right w:w="100" w:type="dxa"/>
            </w:tcMar>
          </w:tcPr>
          <w:p w14:paraId="0000001C" w14:textId="77777777"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Since it seems to be duplicating days of week.</w:t>
            </w:r>
          </w:p>
        </w:tc>
      </w:tr>
      <w:tr w:rsidR="00463AC5" w14:paraId="1A25C0CF" w14:textId="77777777" w:rsidTr="0F7B7314">
        <w:tc>
          <w:tcPr>
            <w:tcW w:w="3870" w:type="dxa"/>
            <w:shd w:val="clear" w:color="auto" w:fill="auto"/>
            <w:tcMar>
              <w:top w:w="100" w:type="dxa"/>
              <w:left w:w="100" w:type="dxa"/>
              <w:bottom w:w="100" w:type="dxa"/>
              <w:right w:w="100" w:type="dxa"/>
            </w:tcMar>
          </w:tcPr>
          <w:p w14:paraId="0000001D"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kw_min_min</w:t>
            </w:r>
            <w:proofErr w:type="spellEnd"/>
            <w:r w:rsidRPr="0B15EEC0">
              <w:rPr>
                <w:b/>
                <w:bCs/>
                <w:sz w:val="20"/>
                <w:szCs w:val="20"/>
                <w:highlight w:val="white"/>
              </w:rPr>
              <w:t xml:space="preserve"> </w:t>
            </w:r>
          </w:p>
          <w:p w14:paraId="0000001E"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kw_avg_min</w:t>
            </w:r>
            <w:proofErr w:type="spellEnd"/>
          </w:p>
          <w:p w14:paraId="0000001F"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kw_min_avg</w:t>
            </w:r>
            <w:proofErr w:type="spellEnd"/>
          </w:p>
        </w:tc>
        <w:tc>
          <w:tcPr>
            <w:tcW w:w="5490" w:type="dxa"/>
            <w:shd w:val="clear" w:color="auto" w:fill="auto"/>
            <w:tcMar>
              <w:top w:w="100" w:type="dxa"/>
              <w:left w:w="100" w:type="dxa"/>
              <w:bottom w:w="100" w:type="dxa"/>
              <w:right w:w="100" w:type="dxa"/>
            </w:tcMar>
          </w:tcPr>
          <w:p w14:paraId="00000020" w14:textId="77777777" w:rsidR="00463AC5" w:rsidRDefault="00AB1C94" w:rsidP="0B15EEC0">
            <w:pPr>
              <w:widowControl w:val="0"/>
              <w:pBdr>
                <w:top w:val="nil"/>
                <w:left w:val="nil"/>
                <w:bottom w:val="nil"/>
                <w:right w:val="nil"/>
                <w:between w:val="nil"/>
              </w:pBdr>
              <w:spacing w:line="240" w:lineRule="auto"/>
              <w:rPr>
                <w:sz w:val="20"/>
                <w:szCs w:val="20"/>
              </w:rPr>
            </w:pPr>
            <w:r>
              <w:rPr>
                <w:sz w:val="21"/>
                <w:szCs w:val="21"/>
                <w:highlight w:val="white"/>
              </w:rPr>
              <w:t>Contain mainly of zero or negative values, incomplete dataset.</w:t>
            </w:r>
          </w:p>
        </w:tc>
      </w:tr>
      <w:tr w:rsidR="00463AC5" w14:paraId="2DC0294F" w14:textId="77777777" w:rsidTr="0F7B7314">
        <w:tc>
          <w:tcPr>
            <w:tcW w:w="3870" w:type="dxa"/>
            <w:shd w:val="clear" w:color="auto" w:fill="auto"/>
            <w:tcMar>
              <w:top w:w="100" w:type="dxa"/>
              <w:left w:w="100" w:type="dxa"/>
              <w:bottom w:w="100" w:type="dxa"/>
              <w:right w:w="100" w:type="dxa"/>
            </w:tcMar>
          </w:tcPr>
          <w:p w14:paraId="00000021"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Weekday_is_monday</w:t>
            </w:r>
            <w:proofErr w:type="spellEnd"/>
          </w:p>
          <w:p w14:paraId="00000022"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weekday_is_tuesday</w:t>
            </w:r>
            <w:proofErr w:type="spellEnd"/>
          </w:p>
          <w:p w14:paraId="00000023"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weekday_is_wednesday</w:t>
            </w:r>
            <w:proofErr w:type="spellEnd"/>
          </w:p>
          <w:p w14:paraId="00000024"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weekday_is_thursday</w:t>
            </w:r>
            <w:proofErr w:type="spellEnd"/>
          </w:p>
          <w:p w14:paraId="00000025"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weekday_is_friday</w:t>
            </w:r>
            <w:proofErr w:type="spellEnd"/>
          </w:p>
          <w:p w14:paraId="00000026"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weekday_is_saturday</w:t>
            </w:r>
            <w:proofErr w:type="spellEnd"/>
          </w:p>
          <w:p w14:paraId="00000027" w14:textId="77777777" w:rsidR="00463AC5" w:rsidRDefault="0B15EEC0" w:rsidP="0B15EEC0">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weekday_is_sunday</w:t>
            </w:r>
            <w:proofErr w:type="spellEnd"/>
          </w:p>
        </w:tc>
        <w:tc>
          <w:tcPr>
            <w:tcW w:w="5490" w:type="dxa"/>
            <w:shd w:val="clear" w:color="auto" w:fill="auto"/>
            <w:tcMar>
              <w:top w:w="100" w:type="dxa"/>
              <w:left w:w="100" w:type="dxa"/>
              <w:bottom w:w="100" w:type="dxa"/>
              <w:right w:w="100" w:type="dxa"/>
            </w:tcMar>
          </w:tcPr>
          <w:p w14:paraId="3B95B1C5" w14:textId="4D732D9C" w:rsidR="00463AC5" w:rsidRDefault="00E46AEC" w:rsidP="0B15EEC0">
            <w:pPr>
              <w:widowControl w:val="0"/>
              <w:pBdr>
                <w:top w:val="nil"/>
                <w:left w:val="nil"/>
                <w:bottom w:val="nil"/>
                <w:right w:val="nil"/>
                <w:between w:val="nil"/>
              </w:pBdr>
              <w:spacing w:line="240" w:lineRule="auto"/>
              <w:rPr>
                <w:sz w:val="20"/>
                <w:szCs w:val="20"/>
              </w:rPr>
            </w:pPr>
            <w:r w:rsidRPr="0B15EEC0">
              <w:rPr>
                <w:sz w:val="20"/>
                <w:szCs w:val="20"/>
              </w:rPr>
              <w:t>Binary fields</w:t>
            </w:r>
            <w:r w:rsidR="0B15EEC0" w:rsidRPr="0B15EEC0">
              <w:rPr>
                <w:sz w:val="20"/>
                <w:szCs w:val="20"/>
              </w:rPr>
              <w:t xml:space="preserve"> will be converted to </w:t>
            </w:r>
            <w:r w:rsidR="002D185D" w:rsidRPr="002D185D">
              <w:rPr>
                <w:sz w:val="20"/>
                <w:szCs w:val="20"/>
              </w:rPr>
              <w:t>polytomous</w:t>
            </w:r>
            <w:r>
              <w:rPr>
                <w:sz w:val="20"/>
                <w:szCs w:val="20"/>
              </w:rPr>
              <w:t xml:space="preserve"> </w:t>
            </w:r>
            <w:r w:rsidR="0B15EEC0" w:rsidRPr="0B15EEC0">
              <w:rPr>
                <w:sz w:val="20"/>
                <w:szCs w:val="20"/>
              </w:rPr>
              <w:t>variable</w:t>
            </w:r>
            <w:r w:rsidR="00883EAD">
              <w:rPr>
                <w:sz w:val="20"/>
                <w:szCs w:val="20"/>
              </w:rPr>
              <w:t xml:space="preserve"> to reduce the numbers of attributes in dataset</w:t>
            </w:r>
            <w:r w:rsidR="0B15EEC0" w:rsidRPr="0B15EEC0">
              <w:rPr>
                <w:sz w:val="20"/>
                <w:szCs w:val="20"/>
              </w:rPr>
              <w:t>.</w:t>
            </w:r>
          </w:p>
          <w:p w14:paraId="00000028" w14:textId="1CAB0A3F" w:rsidR="0073077E" w:rsidRDefault="002D185D">
            <w:pPr>
              <w:widowControl w:val="0"/>
              <w:pBdr>
                <w:top w:val="nil"/>
                <w:left w:val="nil"/>
                <w:bottom w:val="nil"/>
                <w:right w:val="nil"/>
                <w:between w:val="nil"/>
              </w:pBdr>
              <w:spacing w:line="240" w:lineRule="auto"/>
              <w:rPr>
                <w:sz w:val="20"/>
                <w:szCs w:val="20"/>
              </w:rPr>
            </w:pPr>
            <w:r>
              <w:rPr>
                <w:sz w:val="20"/>
                <w:szCs w:val="20"/>
              </w:rPr>
              <w:t xml:space="preserve">A </w:t>
            </w:r>
            <w:r w:rsidRPr="002D185D">
              <w:rPr>
                <w:sz w:val="20"/>
                <w:szCs w:val="20"/>
              </w:rPr>
              <w:t xml:space="preserve">polytomous </w:t>
            </w:r>
            <w:r w:rsidR="0073077E">
              <w:rPr>
                <w:sz w:val="20"/>
                <w:szCs w:val="20"/>
              </w:rPr>
              <w:t xml:space="preserve">variable is more prefer </w:t>
            </w:r>
            <w:r>
              <w:rPr>
                <w:sz w:val="20"/>
                <w:szCs w:val="20"/>
              </w:rPr>
              <w:t xml:space="preserve">than multiple binary field </w:t>
            </w:r>
            <w:r w:rsidR="0073077E">
              <w:rPr>
                <w:sz w:val="20"/>
                <w:szCs w:val="20"/>
              </w:rPr>
              <w:t xml:space="preserve">in a regression problem as </w:t>
            </w:r>
            <w:r>
              <w:rPr>
                <w:sz w:val="20"/>
                <w:szCs w:val="20"/>
              </w:rPr>
              <w:t xml:space="preserve">it reduce the model complexity as less initial variable is included. </w:t>
            </w:r>
          </w:p>
        </w:tc>
      </w:tr>
      <w:tr w:rsidR="00883EAD" w14:paraId="42DB1803" w14:textId="77777777" w:rsidTr="0F7B7314">
        <w:tc>
          <w:tcPr>
            <w:tcW w:w="3870" w:type="dxa"/>
            <w:shd w:val="clear" w:color="auto" w:fill="auto"/>
            <w:tcMar>
              <w:top w:w="100" w:type="dxa"/>
              <w:left w:w="100" w:type="dxa"/>
              <w:bottom w:w="100" w:type="dxa"/>
              <w:right w:w="100" w:type="dxa"/>
            </w:tcMar>
          </w:tcPr>
          <w:p w14:paraId="00000029"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data_channel_is_lifestyle</w:t>
            </w:r>
            <w:proofErr w:type="spellEnd"/>
          </w:p>
          <w:p w14:paraId="0000002A"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data_channel_is_entertainment</w:t>
            </w:r>
            <w:proofErr w:type="spellEnd"/>
          </w:p>
          <w:p w14:paraId="0000002B"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data_channel_is_bus</w:t>
            </w:r>
            <w:proofErr w:type="spellEnd"/>
          </w:p>
          <w:p w14:paraId="0000002C"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data_channel_is_socmed</w:t>
            </w:r>
            <w:proofErr w:type="spellEnd"/>
          </w:p>
          <w:p w14:paraId="0000002D"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data_channel_is_tech</w:t>
            </w:r>
            <w:proofErr w:type="spellEnd"/>
          </w:p>
          <w:p w14:paraId="0000002E" w14:textId="77777777" w:rsidR="00883EAD" w:rsidRDefault="00883EAD" w:rsidP="00883EAD">
            <w:pPr>
              <w:widowControl w:val="0"/>
              <w:pBdr>
                <w:top w:val="nil"/>
                <w:left w:val="nil"/>
                <w:bottom w:val="nil"/>
                <w:right w:val="nil"/>
                <w:between w:val="nil"/>
              </w:pBdr>
              <w:spacing w:line="240" w:lineRule="auto"/>
              <w:rPr>
                <w:b/>
                <w:bCs/>
                <w:sz w:val="20"/>
                <w:szCs w:val="20"/>
                <w:highlight w:val="white"/>
              </w:rPr>
            </w:pPr>
            <w:proofErr w:type="spellStart"/>
            <w:r w:rsidRPr="0B15EEC0">
              <w:rPr>
                <w:b/>
                <w:bCs/>
                <w:sz w:val="20"/>
                <w:szCs w:val="20"/>
                <w:highlight w:val="white"/>
              </w:rPr>
              <w:t>data_channel_is_world</w:t>
            </w:r>
            <w:proofErr w:type="spellEnd"/>
          </w:p>
        </w:tc>
        <w:tc>
          <w:tcPr>
            <w:tcW w:w="5490" w:type="dxa"/>
            <w:shd w:val="clear" w:color="auto" w:fill="auto"/>
            <w:tcMar>
              <w:top w:w="100" w:type="dxa"/>
              <w:left w:w="100" w:type="dxa"/>
              <w:bottom w:w="100" w:type="dxa"/>
              <w:right w:w="100" w:type="dxa"/>
            </w:tcMar>
          </w:tcPr>
          <w:p w14:paraId="0000002F" w14:textId="4DC74FC4" w:rsidR="00883EAD" w:rsidRDefault="00883EAD" w:rsidP="00883EAD">
            <w:pPr>
              <w:widowControl w:val="0"/>
              <w:spacing w:line="240" w:lineRule="auto"/>
              <w:rPr>
                <w:sz w:val="20"/>
                <w:szCs w:val="20"/>
              </w:rPr>
            </w:pPr>
            <w:r w:rsidRPr="0B15EEC0">
              <w:rPr>
                <w:sz w:val="20"/>
                <w:szCs w:val="20"/>
              </w:rPr>
              <w:t>Binary fields, will be converted to categorical variable</w:t>
            </w:r>
            <w:r>
              <w:rPr>
                <w:sz w:val="20"/>
                <w:szCs w:val="20"/>
              </w:rPr>
              <w:t xml:space="preserve"> to reduce the numbers of attributes in dataset</w:t>
            </w:r>
            <w:r w:rsidRPr="0B15EEC0">
              <w:rPr>
                <w:sz w:val="20"/>
                <w:szCs w:val="20"/>
              </w:rPr>
              <w:t>.</w:t>
            </w:r>
          </w:p>
        </w:tc>
      </w:tr>
    </w:tbl>
    <w:p w14:paraId="00000030" w14:textId="77777777" w:rsidR="00463AC5" w:rsidRDefault="00463AC5">
      <w:pPr>
        <w:rPr>
          <w:sz w:val="24"/>
          <w:szCs w:val="24"/>
        </w:rPr>
      </w:pPr>
    </w:p>
    <w:p w14:paraId="00000031" w14:textId="4FDF5EB7" w:rsidR="00463AC5" w:rsidRDefault="0B15EEC0" w:rsidP="0B15EEC0">
      <w:pPr>
        <w:rPr>
          <w:sz w:val="24"/>
          <w:szCs w:val="24"/>
        </w:rPr>
      </w:pPr>
      <w:r w:rsidRPr="0B15EEC0">
        <w:rPr>
          <w:sz w:val="24"/>
          <w:szCs w:val="24"/>
        </w:rPr>
        <w:t xml:space="preserve">After omission </w:t>
      </w:r>
      <w:r w:rsidR="00AC4253">
        <w:rPr>
          <w:sz w:val="24"/>
          <w:szCs w:val="24"/>
        </w:rPr>
        <w:t xml:space="preserve">of irrelevant attributes, there are </w:t>
      </w:r>
      <w:r w:rsidRPr="0B15EEC0">
        <w:rPr>
          <w:sz w:val="24"/>
          <w:szCs w:val="24"/>
        </w:rPr>
        <w:t>38 predictive attributes and 1 goal field</w:t>
      </w:r>
      <w:r w:rsidR="00AC4253">
        <w:rPr>
          <w:sz w:val="24"/>
          <w:szCs w:val="24"/>
        </w:rPr>
        <w:t xml:space="preserve"> remaining in the dataset</w:t>
      </w:r>
      <w:r w:rsidRPr="0B15EEC0">
        <w:rPr>
          <w:sz w:val="24"/>
          <w:szCs w:val="24"/>
        </w:rPr>
        <w:t xml:space="preserve">. </w:t>
      </w:r>
      <w:r w:rsidR="00AC4253">
        <w:rPr>
          <w:sz w:val="24"/>
          <w:szCs w:val="24"/>
        </w:rPr>
        <w:t>The remainder attributes used for training are as follows:</w:t>
      </w:r>
    </w:p>
    <w:p w14:paraId="00000032" w14:textId="77777777" w:rsidR="00463AC5" w:rsidRDefault="00463AC5">
      <w:pPr>
        <w:rPr>
          <w:sz w:val="24"/>
          <w:szCs w:val="2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755"/>
        <w:gridCol w:w="4605"/>
      </w:tblGrid>
      <w:tr w:rsidR="00524D55" w14:paraId="34A4D92E" w14:textId="77777777" w:rsidTr="00433944">
        <w:trPr>
          <w:trHeight w:val="375"/>
        </w:trPr>
        <w:tc>
          <w:tcPr>
            <w:tcW w:w="9360" w:type="dxa"/>
            <w:gridSpan w:val="2"/>
            <w:tcBorders>
              <w:bottom w:val="single" w:sz="8" w:space="0" w:color="000000"/>
            </w:tcBorders>
            <w:shd w:val="clear" w:color="auto" w:fill="auto"/>
            <w:tcMar>
              <w:top w:w="100" w:type="dxa"/>
              <w:left w:w="100" w:type="dxa"/>
              <w:bottom w:w="100" w:type="dxa"/>
              <w:right w:w="100" w:type="dxa"/>
            </w:tcMar>
          </w:tcPr>
          <w:p w14:paraId="689EF188" w14:textId="1AC7337F" w:rsidR="00524D55" w:rsidRPr="00524D55" w:rsidRDefault="00524D55" w:rsidP="0B15EEC0">
            <w:pPr>
              <w:widowControl w:val="0"/>
              <w:spacing w:line="240" w:lineRule="auto"/>
              <w:rPr>
                <w:b/>
                <w:sz w:val="24"/>
                <w:szCs w:val="24"/>
                <w:highlight w:val="white"/>
              </w:rPr>
            </w:pPr>
            <w:r w:rsidRPr="00524D55">
              <w:rPr>
                <w:b/>
                <w:sz w:val="24"/>
                <w:szCs w:val="24"/>
                <w:highlight w:val="white"/>
              </w:rPr>
              <w:t>Retain attributes</w:t>
            </w:r>
          </w:p>
        </w:tc>
      </w:tr>
      <w:tr w:rsidR="00463AC5" w14:paraId="52A130D2" w14:textId="77777777" w:rsidTr="00433944">
        <w:trPr>
          <w:trHeight w:val="440"/>
        </w:trPr>
        <w:tc>
          <w:tcPr>
            <w:tcW w:w="4755" w:type="dxa"/>
            <w:tcBorders>
              <w:left w:val="single" w:sz="4" w:space="0" w:color="auto"/>
            </w:tcBorders>
            <w:shd w:val="clear" w:color="auto" w:fill="auto"/>
            <w:tcMar>
              <w:top w:w="100" w:type="dxa"/>
              <w:left w:w="100" w:type="dxa"/>
              <w:bottom w:w="100" w:type="dxa"/>
              <w:right w:w="100" w:type="dxa"/>
            </w:tcMar>
          </w:tcPr>
          <w:p w14:paraId="0000003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n_tokens_title</w:t>
            </w:r>
            <w:proofErr w:type="spellEnd"/>
          </w:p>
          <w:p w14:paraId="0000003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n_tokens_content</w:t>
            </w:r>
            <w:proofErr w:type="spellEnd"/>
          </w:p>
          <w:p w14:paraId="00000035"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n_unique_tokens</w:t>
            </w:r>
            <w:proofErr w:type="spellEnd"/>
          </w:p>
          <w:p w14:paraId="00000036"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n_non_stop_words</w:t>
            </w:r>
            <w:proofErr w:type="spellEnd"/>
          </w:p>
          <w:p w14:paraId="00000037"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n_non_stop_unique_tokens</w:t>
            </w:r>
            <w:proofErr w:type="spellEnd"/>
          </w:p>
          <w:p w14:paraId="0000003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num_hrefs</w:t>
            </w:r>
            <w:proofErr w:type="spellEnd"/>
          </w:p>
          <w:p w14:paraId="00000039"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num_self_hrefs</w:t>
            </w:r>
            <w:proofErr w:type="spellEnd"/>
          </w:p>
          <w:p w14:paraId="0000003A"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num_imgs</w:t>
            </w:r>
            <w:proofErr w:type="spellEnd"/>
          </w:p>
          <w:p w14:paraId="0000003B"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average_token_length</w:t>
            </w:r>
            <w:proofErr w:type="spellEnd"/>
          </w:p>
          <w:p w14:paraId="0000003C"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num_keywords</w:t>
            </w:r>
            <w:proofErr w:type="spellEnd"/>
          </w:p>
          <w:p w14:paraId="0000003D"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kw_max_min</w:t>
            </w:r>
            <w:proofErr w:type="spellEnd"/>
          </w:p>
          <w:p w14:paraId="0000003E"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kw_min_max</w:t>
            </w:r>
            <w:proofErr w:type="spellEnd"/>
          </w:p>
          <w:p w14:paraId="0000003F"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kw_max_max</w:t>
            </w:r>
            <w:proofErr w:type="spellEnd"/>
          </w:p>
          <w:p w14:paraId="00000040"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kw_avg_max</w:t>
            </w:r>
            <w:proofErr w:type="spellEnd"/>
          </w:p>
          <w:p w14:paraId="00000041"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kw_max_avg</w:t>
            </w:r>
            <w:proofErr w:type="spellEnd"/>
          </w:p>
          <w:p w14:paraId="00000042"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kw_avg_avg</w:t>
            </w:r>
            <w:proofErr w:type="spellEnd"/>
          </w:p>
          <w:p w14:paraId="0000004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self_reference_min_shares</w:t>
            </w:r>
            <w:proofErr w:type="spellEnd"/>
          </w:p>
          <w:p w14:paraId="0000004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self_reference_max_shares</w:t>
            </w:r>
            <w:proofErr w:type="spellEnd"/>
          </w:p>
          <w:p w14:paraId="00000045" w14:textId="77777777" w:rsidR="00463AC5" w:rsidRDefault="00AB1C94" w:rsidP="0B15EEC0">
            <w:pPr>
              <w:widowControl w:val="0"/>
              <w:spacing w:line="240" w:lineRule="auto"/>
              <w:rPr>
                <w:sz w:val="24"/>
                <w:szCs w:val="24"/>
              </w:rPr>
            </w:pPr>
            <w:proofErr w:type="spellStart"/>
            <w:r>
              <w:rPr>
                <w:sz w:val="21"/>
                <w:szCs w:val="21"/>
                <w:highlight w:val="white"/>
              </w:rPr>
              <w:t>self_reference_avg_sharess</w:t>
            </w:r>
            <w:proofErr w:type="spellEnd"/>
          </w:p>
        </w:tc>
        <w:tc>
          <w:tcPr>
            <w:tcW w:w="4605" w:type="dxa"/>
            <w:tcBorders>
              <w:right w:val="single" w:sz="4" w:space="0" w:color="auto"/>
            </w:tcBorders>
            <w:shd w:val="clear" w:color="auto" w:fill="auto"/>
            <w:tcMar>
              <w:top w:w="100" w:type="dxa"/>
              <w:left w:w="100" w:type="dxa"/>
              <w:bottom w:w="100" w:type="dxa"/>
              <w:right w:w="100" w:type="dxa"/>
            </w:tcMar>
          </w:tcPr>
          <w:p w14:paraId="00000047"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global_subjectivity</w:t>
            </w:r>
            <w:proofErr w:type="spellEnd"/>
          </w:p>
          <w:p w14:paraId="0000004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global_sentiment_polarity</w:t>
            </w:r>
            <w:proofErr w:type="spellEnd"/>
          </w:p>
          <w:p w14:paraId="00000049"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global_rate_positive_words</w:t>
            </w:r>
            <w:proofErr w:type="spellEnd"/>
          </w:p>
          <w:p w14:paraId="0000004A"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global_rate_negative_words</w:t>
            </w:r>
            <w:proofErr w:type="spellEnd"/>
          </w:p>
          <w:p w14:paraId="0000004B"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rate_positive_words</w:t>
            </w:r>
            <w:proofErr w:type="spellEnd"/>
          </w:p>
          <w:p w14:paraId="0000004C"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rate_negative_words</w:t>
            </w:r>
            <w:proofErr w:type="spellEnd"/>
          </w:p>
          <w:p w14:paraId="0000004D"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avg_positive_polarity</w:t>
            </w:r>
            <w:proofErr w:type="spellEnd"/>
          </w:p>
          <w:p w14:paraId="0000004E"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min_positive_polarity</w:t>
            </w:r>
            <w:proofErr w:type="spellEnd"/>
          </w:p>
          <w:p w14:paraId="0000004F"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max_positive_polarity</w:t>
            </w:r>
            <w:proofErr w:type="spellEnd"/>
          </w:p>
          <w:p w14:paraId="00000050"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lastRenderedPageBreak/>
              <w:t>avg_negative_polarity</w:t>
            </w:r>
            <w:proofErr w:type="spellEnd"/>
          </w:p>
          <w:p w14:paraId="00000051"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min_negative_polarity</w:t>
            </w:r>
            <w:proofErr w:type="spellEnd"/>
          </w:p>
          <w:p w14:paraId="00000052"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max_negative_polarity</w:t>
            </w:r>
            <w:proofErr w:type="spellEnd"/>
          </w:p>
          <w:p w14:paraId="00000053"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title_subjectivity</w:t>
            </w:r>
            <w:proofErr w:type="spellEnd"/>
          </w:p>
          <w:p w14:paraId="00000054"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title_sentiment_polarity</w:t>
            </w:r>
            <w:proofErr w:type="spellEnd"/>
          </w:p>
          <w:p w14:paraId="00000055"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abs_title_subjectivity</w:t>
            </w:r>
            <w:proofErr w:type="spellEnd"/>
          </w:p>
          <w:p w14:paraId="00000056"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abs_title_sentiment_polarity</w:t>
            </w:r>
            <w:proofErr w:type="spellEnd"/>
          </w:p>
          <w:p w14:paraId="00000057" w14:textId="77777777" w:rsidR="00463AC5" w:rsidRDefault="0B15EEC0" w:rsidP="0B15EEC0">
            <w:pPr>
              <w:widowControl w:val="0"/>
              <w:spacing w:line="240" w:lineRule="auto"/>
              <w:rPr>
                <w:sz w:val="21"/>
                <w:szCs w:val="21"/>
                <w:highlight w:val="white"/>
              </w:rPr>
            </w:pPr>
            <w:r w:rsidRPr="0B15EEC0">
              <w:rPr>
                <w:sz w:val="21"/>
                <w:szCs w:val="21"/>
                <w:highlight w:val="white"/>
              </w:rPr>
              <w:t>weekday</w:t>
            </w:r>
          </w:p>
          <w:p w14:paraId="00000058" w14:textId="77777777" w:rsidR="00463AC5" w:rsidRDefault="0B15EEC0" w:rsidP="0B15EEC0">
            <w:pPr>
              <w:widowControl w:val="0"/>
              <w:spacing w:line="240" w:lineRule="auto"/>
              <w:rPr>
                <w:sz w:val="21"/>
                <w:szCs w:val="21"/>
                <w:highlight w:val="white"/>
              </w:rPr>
            </w:pPr>
            <w:proofErr w:type="spellStart"/>
            <w:r w:rsidRPr="0B15EEC0">
              <w:rPr>
                <w:sz w:val="21"/>
                <w:szCs w:val="21"/>
                <w:highlight w:val="white"/>
              </w:rPr>
              <w:t>data_channel</w:t>
            </w:r>
            <w:proofErr w:type="spellEnd"/>
          </w:p>
          <w:p w14:paraId="00000059" w14:textId="77777777" w:rsidR="00463AC5" w:rsidRDefault="0B15EEC0" w:rsidP="0B15EEC0">
            <w:pPr>
              <w:widowControl w:val="0"/>
              <w:spacing w:line="240" w:lineRule="auto"/>
              <w:rPr>
                <w:sz w:val="21"/>
                <w:szCs w:val="21"/>
                <w:highlight w:val="white"/>
              </w:rPr>
            </w:pPr>
            <w:r w:rsidRPr="0B15EEC0">
              <w:rPr>
                <w:sz w:val="21"/>
                <w:szCs w:val="21"/>
                <w:highlight w:val="white"/>
              </w:rPr>
              <w:t>Shares (Target)</w:t>
            </w:r>
          </w:p>
        </w:tc>
      </w:tr>
    </w:tbl>
    <w:p w14:paraId="0000005A" w14:textId="77777777" w:rsidR="00463AC5" w:rsidRDefault="00463AC5">
      <w:pPr>
        <w:rPr>
          <w:sz w:val="24"/>
          <w:szCs w:val="24"/>
        </w:rPr>
      </w:pPr>
    </w:p>
    <w:p w14:paraId="0000005B" w14:textId="77777777" w:rsidR="00463AC5" w:rsidRDefault="00AB1C94">
      <w:pPr>
        <w:rPr>
          <w:sz w:val="24"/>
          <w:szCs w:val="24"/>
        </w:rPr>
      </w:pPr>
      <w:r>
        <w:br w:type="page"/>
      </w:r>
    </w:p>
    <w:p w14:paraId="0000005C" w14:textId="0EC1CCF2" w:rsidR="00463AC5" w:rsidRDefault="00AC4253" w:rsidP="0004318D">
      <w:pPr>
        <w:jc w:val="both"/>
        <w:rPr>
          <w:sz w:val="24"/>
          <w:szCs w:val="24"/>
        </w:rPr>
      </w:pPr>
      <w:r>
        <w:rPr>
          <w:sz w:val="24"/>
          <w:szCs w:val="24"/>
        </w:rPr>
        <w:lastRenderedPageBreak/>
        <w:t>The o</w:t>
      </w:r>
      <w:r w:rsidR="0B15EEC0" w:rsidRPr="0B15EEC0">
        <w:rPr>
          <w:sz w:val="24"/>
          <w:szCs w:val="24"/>
        </w:rPr>
        <w:t>bjective of this project is to estimate the exact shares of a given article. When visualizing shares, there</w:t>
      </w:r>
      <w:r>
        <w:rPr>
          <w:sz w:val="24"/>
          <w:szCs w:val="24"/>
        </w:rPr>
        <w:t xml:space="preserve"> are many outliers in this dataset</w:t>
      </w:r>
      <w:r w:rsidR="0B15EEC0" w:rsidRPr="0B15EEC0">
        <w:rPr>
          <w:sz w:val="24"/>
          <w:szCs w:val="24"/>
        </w:rPr>
        <w:t>. These outliers are remove</w:t>
      </w:r>
      <w:r>
        <w:rPr>
          <w:sz w:val="24"/>
          <w:szCs w:val="24"/>
        </w:rPr>
        <w:t xml:space="preserve">d by using Quantile Transformer. Upon transformation, the </w:t>
      </w:r>
      <w:r w:rsidR="0B15EEC0" w:rsidRPr="0B15EEC0">
        <w:rPr>
          <w:sz w:val="24"/>
          <w:szCs w:val="24"/>
        </w:rPr>
        <w:t>resulting</w:t>
      </w:r>
      <w:r>
        <w:rPr>
          <w:sz w:val="24"/>
          <w:szCs w:val="24"/>
        </w:rPr>
        <w:t xml:space="preserve"> shares will </w:t>
      </w:r>
      <w:r w:rsidR="00731DEC">
        <w:rPr>
          <w:sz w:val="24"/>
          <w:szCs w:val="24"/>
        </w:rPr>
        <w:t xml:space="preserve">fall </w:t>
      </w:r>
      <w:r w:rsidR="0B15EEC0" w:rsidRPr="0B15EEC0">
        <w:rPr>
          <w:sz w:val="24"/>
          <w:szCs w:val="24"/>
        </w:rPr>
        <w:t>within 0 and 1.</w:t>
      </w:r>
    </w:p>
    <w:p w14:paraId="2D241DCF" w14:textId="77777777" w:rsidR="00E954A8" w:rsidRDefault="00E954A8" w:rsidP="0B15EEC0">
      <w:pPr>
        <w:rPr>
          <w:sz w:val="24"/>
          <w:szCs w:val="24"/>
        </w:rPr>
      </w:pPr>
    </w:p>
    <w:p w14:paraId="0000005D" w14:textId="77777777" w:rsidR="00463AC5" w:rsidRDefault="00AB1C94">
      <w:pPr>
        <w:rPr>
          <w:sz w:val="24"/>
          <w:szCs w:val="24"/>
        </w:rPr>
      </w:pPr>
      <w:r>
        <w:rPr>
          <w:noProof/>
          <w:sz w:val="24"/>
          <w:szCs w:val="24"/>
          <w:lang w:val="en-US" w:eastAsia="en-US"/>
        </w:rPr>
        <w:drawing>
          <wp:inline distT="114300" distB="114300" distL="114300" distR="114300" wp14:anchorId="0D161ABB" wp14:editId="07777777">
            <wp:extent cx="5943600" cy="2489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489200"/>
                    </a:xfrm>
                    <a:prstGeom prst="rect">
                      <a:avLst/>
                    </a:prstGeom>
                    <a:ln/>
                  </pic:spPr>
                </pic:pic>
              </a:graphicData>
            </a:graphic>
          </wp:inline>
        </w:drawing>
      </w:r>
    </w:p>
    <w:p w14:paraId="0000005E" w14:textId="77777777" w:rsidR="00463AC5" w:rsidRDefault="0B15EEC0" w:rsidP="0B15EEC0">
      <w:pPr>
        <w:jc w:val="center"/>
        <w:rPr>
          <w:sz w:val="24"/>
          <w:szCs w:val="24"/>
        </w:rPr>
      </w:pPr>
      <w:r w:rsidRPr="0B15EEC0">
        <w:rPr>
          <w:b/>
          <w:bCs/>
          <w:sz w:val="24"/>
          <w:szCs w:val="24"/>
        </w:rPr>
        <w:t>Before normalization</w:t>
      </w:r>
      <w:r w:rsidRPr="0B15EEC0">
        <w:rPr>
          <w:sz w:val="24"/>
          <w:szCs w:val="24"/>
        </w:rPr>
        <w:t xml:space="preserve"> </w:t>
      </w:r>
    </w:p>
    <w:p w14:paraId="0000005F" w14:textId="77777777" w:rsidR="00463AC5" w:rsidRDefault="00AB1C94">
      <w:pPr>
        <w:rPr>
          <w:sz w:val="24"/>
          <w:szCs w:val="24"/>
        </w:rPr>
      </w:pPr>
      <w:r>
        <w:rPr>
          <w:sz w:val="24"/>
          <w:szCs w:val="24"/>
        </w:rPr>
        <w:t xml:space="preserve"> </w:t>
      </w:r>
      <w:r>
        <w:rPr>
          <w:noProof/>
          <w:sz w:val="24"/>
          <w:szCs w:val="24"/>
          <w:lang w:val="en-US" w:eastAsia="en-US"/>
        </w:rPr>
        <w:drawing>
          <wp:inline distT="114300" distB="114300" distL="114300" distR="114300" wp14:anchorId="7204849B" wp14:editId="07777777">
            <wp:extent cx="5943600" cy="2603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603500"/>
                    </a:xfrm>
                    <a:prstGeom prst="rect">
                      <a:avLst/>
                    </a:prstGeom>
                    <a:ln/>
                  </pic:spPr>
                </pic:pic>
              </a:graphicData>
            </a:graphic>
          </wp:inline>
        </w:drawing>
      </w:r>
    </w:p>
    <w:p w14:paraId="00000060" w14:textId="77777777" w:rsidR="00463AC5" w:rsidRDefault="0B15EEC0" w:rsidP="0B15EEC0">
      <w:pPr>
        <w:jc w:val="center"/>
        <w:rPr>
          <w:b/>
          <w:bCs/>
          <w:sz w:val="24"/>
          <w:szCs w:val="24"/>
        </w:rPr>
      </w:pPr>
      <w:r w:rsidRPr="0B15EEC0">
        <w:rPr>
          <w:b/>
          <w:bCs/>
          <w:sz w:val="24"/>
          <w:szCs w:val="24"/>
        </w:rPr>
        <w:t>After normalization</w:t>
      </w:r>
    </w:p>
    <w:p w14:paraId="00000061" w14:textId="77777777" w:rsidR="00463AC5" w:rsidRDefault="00463AC5">
      <w:pPr>
        <w:rPr>
          <w:b/>
          <w:sz w:val="24"/>
          <w:szCs w:val="24"/>
        </w:rPr>
      </w:pPr>
    </w:p>
    <w:p w14:paraId="00000062" w14:textId="1321F339" w:rsidR="00463AC5" w:rsidRPr="0004318D" w:rsidRDefault="008246DD" w:rsidP="0004318D">
      <w:pPr>
        <w:jc w:val="both"/>
        <w:rPr>
          <w:sz w:val="24"/>
          <w:szCs w:val="24"/>
        </w:rPr>
      </w:pPr>
      <w:r w:rsidRPr="0004318D">
        <w:rPr>
          <w:sz w:val="24"/>
          <w:szCs w:val="24"/>
        </w:rPr>
        <w:t>Training dataset is split into 80% training set 20% test set and seed</w:t>
      </w:r>
      <w:r w:rsidR="00517266" w:rsidRPr="0004318D">
        <w:rPr>
          <w:sz w:val="24"/>
          <w:szCs w:val="24"/>
        </w:rPr>
        <w:t>ed</w:t>
      </w:r>
      <w:r w:rsidRPr="0004318D">
        <w:rPr>
          <w:sz w:val="24"/>
          <w:szCs w:val="24"/>
        </w:rPr>
        <w:t xml:space="preserve"> </w:t>
      </w:r>
      <w:r w:rsidR="00731DEC">
        <w:rPr>
          <w:sz w:val="24"/>
          <w:szCs w:val="24"/>
        </w:rPr>
        <w:t>shuttle is applied when generating</w:t>
      </w:r>
      <w:r w:rsidRPr="0004318D">
        <w:rPr>
          <w:sz w:val="24"/>
          <w:szCs w:val="24"/>
        </w:rPr>
        <w:t xml:space="preserve"> these datasets.</w:t>
      </w:r>
      <w:r w:rsidR="00B90C1C" w:rsidRPr="0004318D">
        <w:rPr>
          <w:sz w:val="24"/>
          <w:szCs w:val="24"/>
        </w:rPr>
        <w:t xml:space="preserve"> Summary of training and testing dataset look</w:t>
      </w:r>
      <w:r w:rsidR="00731DEC">
        <w:rPr>
          <w:sz w:val="24"/>
          <w:szCs w:val="24"/>
        </w:rPr>
        <w:t>ed</w:t>
      </w:r>
      <w:r w:rsidR="00B90C1C" w:rsidRPr="0004318D">
        <w:rPr>
          <w:sz w:val="24"/>
          <w:szCs w:val="24"/>
        </w:rPr>
        <w:t xml:space="preserve"> </w:t>
      </w:r>
      <w:r w:rsidR="00731DEC">
        <w:rPr>
          <w:sz w:val="24"/>
          <w:szCs w:val="24"/>
        </w:rPr>
        <w:t xml:space="preserve">as </w:t>
      </w:r>
      <w:r w:rsidR="00B90C1C" w:rsidRPr="0004318D">
        <w:rPr>
          <w:sz w:val="24"/>
          <w:szCs w:val="24"/>
        </w:rPr>
        <w:t>follow</w:t>
      </w:r>
      <w:r w:rsidR="002D06B8" w:rsidRPr="0004318D">
        <w:rPr>
          <w:sz w:val="24"/>
          <w:szCs w:val="24"/>
        </w:rPr>
        <w:t>s</w:t>
      </w:r>
      <w:r w:rsidR="00B90C1C" w:rsidRPr="0004318D">
        <w:rPr>
          <w:sz w:val="24"/>
          <w:szCs w:val="24"/>
        </w:rPr>
        <w:t>.</w:t>
      </w:r>
    </w:p>
    <w:p w14:paraId="0B491285" w14:textId="77777777" w:rsidR="00B90C1C" w:rsidRPr="0004318D" w:rsidRDefault="00B90C1C" w:rsidP="0004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4"/>
          <w:szCs w:val="24"/>
          <w:lang w:val="en-US"/>
        </w:rPr>
      </w:pPr>
    </w:p>
    <w:p w14:paraId="144044E2" w14:textId="7393E1C4"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r w:rsidRPr="00B90C1C">
        <w:rPr>
          <w:rFonts w:ascii="Courier New" w:eastAsia="Times New Roman" w:hAnsi="Courier New" w:cs="Courier New"/>
          <w:color w:val="000000"/>
          <w:sz w:val="21"/>
          <w:szCs w:val="21"/>
          <w:lang w:val="en-US"/>
        </w:rPr>
        <w:t>Dataset shape: (39644, 38), Labels: (39644, 1)</w:t>
      </w:r>
    </w:p>
    <w:p w14:paraId="009F4B47" w14:textId="77777777"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B90C1C">
        <w:rPr>
          <w:rFonts w:ascii="Courier New" w:eastAsia="Times New Roman" w:hAnsi="Courier New" w:cs="Courier New"/>
          <w:color w:val="000000"/>
          <w:sz w:val="21"/>
          <w:szCs w:val="21"/>
          <w:lang w:val="en-US"/>
        </w:rPr>
        <w:t>x_train</w:t>
      </w:r>
      <w:proofErr w:type="spellEnd"/>
      <w:r w:rsidRPr="00B90C1C">
        <w:rPr>
          <w:rFonts w:ascii="Courier New" w:eastAsia="Times New Roman" w:hAnsi="Courier New" w:cs="Courier New"/>
          <w:color w:val="000000"/>
          <w:sz w:val="21"/>
          <w:szCs w:val="21"/>
          <w:lang w:val="en-US"/>
        </w:rPr>
        <w:t xml:space="preserve">: (31715, 38), </w:t>
      </w:r>
      <w:proofErr w:type="spellStart"/>
      <w:r w:rsidRPr="00B90C1C">
        <w:rPr>
          <w:rFonts w:ascii="Courier New" w:eastAsia="Times New Roman" w:hAnsi="Courier New" w:cs="Courier New"/>
          <w:color w:val="000000"/>
          <w:sz w:val="21"/>
          <w:szCs w:val="21"/>
          <w:lang w:val="en-US"/>
        </w:rPr>
        <w:t>y_train</w:t>
      </w:r>
      <w:proofErr w:type="spellEnd"/>
      <w:r w:rsidRPr="00B90C1C">
        <w:rPr>
          <w:rFonts w:ascii="Courier New" w:eastAsia="Times New Roman" w:hAnsi="Courier New" w:cs="Courier New"/>
          <w:color w:val="000000"/>
          <w:sz w:val="21"/>
          <w:szCs w:val="21"/>
          <w:lang w:val="en-US"/>
        </w:rPr>
        <w:t>: (31715, 1)</w:t>
      </w:r>
    </w:p>
    <w:p w14:paraId="7A17869B" w14:textId="77777777" w:rsidR="00B90C1C" w:rsidRPr="00B90C1C" w:rsidRDefault="00B90C1C" w:rsidP="00B90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US"/>
        </w:rPr>
      </w:pPr>
      <w:proofErr w:type="spellStart"/>
      <w:r w:rsidRPr="00B90C1C">
        <w:rPr>
          <w:rFonts w:ascii="Courier New" w:eastAsia="Times New Roman" w:hAnsi="Courier New" w:cs="Courier New"/>
          <w:color w:val="000000"/>
          <w:sz w:val="21"/>
          <w:szCs w:val="21"/>
          <w:lang w:val="en-US"/>
        </w:rPr>
        <w:t>x_test</w:t>
      </w:r>
      <w:proofErr w:type="spellEnd"/>
      <w:r w:rsidRPr="00B90C1C">
        <w:rPr>
          <w:rFonts w:ascii="Courier New" w:eastAsia="Times New Roman" w:hAnsi="Courier New" w:cs="Courier New"/>
          <w:color w:val="000000"/>
          <w:sz w:val="21"/>
          <w:szCs w:val="21"/>
          <w:lang w:val="en-US"/>
        </w:rPr>
        <w:t xml:space="preserve">: (7929, 38), </w:t>
      </w:r>
      <w:proofErr w:type="spellStart"/>
      <w:r w:rsidRPr="00B90C1C">
        <w:rPr>
          <w:rFonts w:ascii="Courier New" w:eastAsia="Times New Roman" w:hAnsi="Courier New" w:cs="Courier New"/>
          <w:color w:val="000000"/>
          <w:sz w:val="21"/>
          <w:szCs w:val="21"/>
          <w:lang w:val="en-US"/>
        </w:rPr>
        <w:t>y_test</w:t>
      </w:r>
      <w:proofErr w:type="spellEnd"/>
      <w:r w:rsidRPr="00B90C1C">
        <w:rPr>
          <w:rFonts w:ascii="Courier New" w:eastAsia="Times New Roman" w:hAnsi="Courier New" w:cs="Courier New"/>
          <w:color w:val="000000"/>
          <w:sz w:val="21"/>
          <w:szCs w:val="21"/>
          <w:lang w:val="en-US"/>
        </w:rPr>
        <w:t>: (7929, 1)</w:t>
      </w:r>
    </w:p>
    <w:p w14:paraId="1840EF6A" w14:textId="77777777" w:rsidR="00B90C1C" w:rsidRPr="00B90C1C" w:rsidRDefault="00B90C1C" w:rsidP="008246DD">
      <w:pPr>
        <w:jc w:val="both"/>
        <w:rPr>
          <w:rStyle w:val="CommentReference"/>
          <w:lang w:val="en-US"/>
        </w:rPr>
      </w:pPr>
    </w:p>
    <w:p w14:paraId="2AD3F23C" w14:textId="3AC3C78F" w:rsidR="008246DD" w:rsidRDefault="008246DD" w:rsidP="008246DD">
      <w:pPr>
        <w:jc w:val="both"/>
        <w:rPr>
          <w:b/>
          <w:sz w:val="24"/>
          <w:szCs w:val="24"/>
        </w:rPr>
      </w:pPr>
    </w:p>
    <w:p w14:paraId="00000063" w14:textId="70B36CC0" w:rsidR="00463AC5" w:rsidRDefault="006454EB" w:rsidP="0B15EEC0">
      <w:pPr>
        <w:rPr>
          <w:b/>
          <w:bCs/>
          <w:sz w:val="24"/>
          <w:szCs w:val="24"/>
        </w:rPr>
      </w:pPr>
      <w:hyperlink r:id="rId12" w:history="1">
        <w:r w:rsidR="0B15EEC0" w:rsidRPr="00F94AA7">
          <w:rPr>
            <w:rStyle w:val="Hyperlink"/>
            <w:b/>
            <w:bCs/>
            <w:sz w:val="24"/>
            <w:szCs w:val="24"/>
          </w:rPr>
          <w:t>Multilayer Perceptron</w:t>
        </w:r>
      </w:hyperlink>
    </w:p>
    <w:p w14:paraId="00000064" w14:textId="77777777" w:rsidR="00463AC5" w:rsidRDefault="00463AC5">
      <w:pPr>
        <w:rPr>
          <w:b/>
          <w:sz w:val="24"/>
          <w:szCs w:val="24"/>
        </w:rPr>
      </w:pPr>
    </w:p>
    <w:p w14:paraId="00000065" w14:textId="77777777" w:rsidR="00463AC5" w:rsidRPr="009C74E8" w:rsidRDefault="00AB1C94" w:rsidP="0B15EEC0">
      <w:pPr>
        <w:rPr>
          <w:sz w:val="20"/>
          <w:szCs w:val="20"/>
          <w:highlight w:val="white"/>
        </w:rPr>
      </w:pPr>
      <w:r w:rsidRPr="009C74E8">
        <w:rPr>
          <w:sz w:val="20"/>
          <w:szCs w:val="20"/>
          <w:highlight w:val="white"/>
        </w:rPr>
        <w:t xml:space="preserve">Layer (type)                 Output Shape              Param #   </w:t>
      </w:r>
      <w:r w:rsidRPr="009C74E8">
        <w:rPr>
          <w:sz w:val="20"/>
          <w:szCs w:val="20"/>
        </w:rPr>
        <w:br/>
      </w:r>
      <w:r w:rsidRPr="009C74E8">
        <w:rPr>
          <w:sz w:val="20"/>
          <w:szCs w:val="20"/>
          <w:highlight w:val="white"/>
        </w:rPr>
        <w:t>=================================================================</w:t>
      </w:r>
      <w:r w:rsidRPr="009C74E8">
        <w:rPr>
          <w:sz w:val="20"/>
          <w:szCs w:val="20"/>
        </w:rPr>
        <w:br/>
      </w:r>
      <w:r w:rsidRPr="009C74E8">
        <w:rPr>
          <w:sz w:val="20"/>
          <w:szCs w:val="20"/>
          <w:highlight w:val="white"/>
        </w:rPr>
        <w:t xml:space="preserve">dense_11 (Dense)             (None, 512)               20480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dropout_9 (Dropout)          (None, 512)               0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dense_12 (Dense)             (None, 256)               131328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dropout_10 (Dropout)         (None, 256)               0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dense_13 (Dense)             (None, 256)               65792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dropout_11 (Dropout)         (None, 256)               0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dense_14 (Dense)             (None, 128)               32896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dropout_12 (Dropout)         (None, 128)               0         </w:t>
      </w:r>
      <w:r w:rsidRPr="009C74E8">
        <w:rPr>
          <w:sz w:val="20"/>
          <w:szCs w:val="20"/>
        </w:rPr>
        <w:br/>
      </w:r>
      <w:r w:rsidRPr="009C74E8">
        <w:rPr>
          <w:sz w:val="20"/>
          <w:szCs w:val="20"/>
          <w:highlight w:val="white"/>
        </w:rPr>
        <w:t>_________________________________________________________________</w:t>
      </w:r>
      <w:r w:rsidRPr="009C74E8">
        <w:rPr>
          <w:sz w:val="20"/>
          <w:szCs w:val="20"/>
        </w:rPr>
        <w:br/>
      </w:r>
      <w:r w:rsidRPr="009C74E8">
        <w:rPr>
          <w:sz w:val="20"/>
          <w:szCs w:val="20"/>
          <w:highlight w:val="white"/>
        </w:rPr>
        <w:t xml:space="preserve">dense_15 (Dense)             (None, 1)                 129       </w:t>
      </w:r>
      <w:r w:rsidRPr="009C74E8">
        <w:rPr>
          <w:sz w:val="20"/>
          <w:szCs w:val="20"/>
        </w:rPr>
        <w:br/>
      </w:r>
      <w:r w:rsidRPr="009C74E8">
        <w:rPr>
          <w:sz w:val="20"/>
          <w:szCs w:val="20"/>
          <w:highlight w:val="white"/>
        </w:rPr>
        <w:t>=================================================================</w:t>
      </w:r>
      <w:r w:rsidRPr="009C74E8">
        <w:rPr>
          <w:sz w:val="20"/>
          <w:szCs w:val="20"/>
        </w:rPr>
        <w:br/>
      </w:r>
      <w:r w:rsidRPr="009C74E8">
        <w:rPr>
          <w:sz w:val="20"/>
          <w:szCs w:val="20"/>
          <w:highlight w:val="white"/>
        </w:rPr>
        <w:t>Total params: 250,625</w:t>
      </w:r>
      <w:r w:rsidRPr="009C74E8">
        <w:rPr>
          <w:sz w:val="20"/>
          <w:szCs w:val="20"/>
        </w:rPr>
        <w:br/>
      </w:r>
      <w:r w:rsidRPr="009C74E8">
        <w:rPr>
          <w:sz w:val="20"/>
          <w:szCs w:val="20"/>
          <w:highlight w:val="white"/>
        </w:rPr>
        <w:t>Trainable params: 250,625</w:t>
      </w:r>
      <w:r w:rsidRPr="009C74E8">
        <w:rPr>
          <w:sz w:val="20"/>
          <w:szCs w:val="20"/>
        </w:rPr>
        <w:br/>
      </w:r>
      <w:r w:rsidRPr="009C74E8">
        <w:rPr>
          <w:sz w:val="20"/>
          <w:szCs w:val="20"/>
          <w:highlight w:val="white"/>
        </w:rPr>
        <w:t>Non-trainable params: 0</w:t>
      </w:r>
      <w:r w:rsidRPr="009C74E8">
        <w:rPr>
          <w:sz w:val="20"/>
          <w:szCs w:val="20"/>
        </w:rPr>
        <w:br/>
      </w:r>
      <w:r w:rsidRPr="009C74E8">
        <w:rPr>
          <w:sz w:val="20"/>
          <w:szCs w:val="20"/>
          <w:highlight w:val="white"/>
        </w:rPr>
        <w:t>_________________________________________________________________</w:t>
      </w:r>
    </w:p>
    <w:p w14:paraId="67E3562B" w14:textId="77777777" w:rsidR="009C74E8" w:rsidRDefault="009C74E8" w:rsidP="006F687F">
      <w:pPr>
        <w:jc w:val="both"/>
        <w:rPr>
          <w:sz w:val="24"/>
          <w:szCs w:val="24"/>
        </w:rPr>
      </w:pPr>
      <w:bookmarkStart w:id="3" w:name="_GoBack"/>
      <w:bookmarkEnd w:id="3"/>
    </w:p>
    <w:p w14:paraId="00000067" w14:textId="3C6CF1D2" w:rsidR="00463AC5" w:rsidRDefault="0B15EEC0" w:rsidP="006F687F">
      <w:pPr>
        <w:jc w:val="both"/>
        <w:rPr>
          <w:sz w:val="24"/>
          <w:szCs w:val="24"/>
        </w:rPr>
      </w:pPr>
      <w:r w:rsidRPr="0B15EEC0">
        <w:rPr>
          <w:sz w:val="24"/>
          <w:szCs w:val="24"/>
        </w:rPr>
        <w:t>MLP model consist</w:t>
      </w:r>
      <w:r w:rsidR="00731DEC">
        <w:rPr>
          <w:sz w:val="24"/>
          <w:szCs w:val="24"/>
        </w:rPr>
        <w:t>s</w:t>
      </w:r>
      <w:r w:rsidRPr="0B15EEC0">
        <w:rPr>
          <w:sz w:val="24"/>
          <w:szCs w:val="24"/>
        </w:rPr>
        <w:t xml:space="preserve"> of 5 layers, </w:t>
      </w:r>
      <w:r w:rsidR="00731DEC">
        <w:rPr>
          <w:sz w:val="24"/>
          <w:szCs w:val="24"/>
        </w:rPr>
        <w:t xml:space="preserve">with </w:t>
      </w:r>
      <w:r w:rsidRPr="0B15EEC0">
        <w:rPr>
          <w:sz w:val="24"/>
          <w:szCs w:val="24"/>
        </w:rPr>
        <w:t xml:space="preserve">each </w:t>
      </w:r>
      <w:r w:rsidR="00BA7A29" w:rsidRPr="0B15EEC0">
        <w:rPr>
          <w:sz w:val="24"/>
          <w:szCs w:val="24"/>
        </w:rPr>
        <w:t>layer</w:t>
      </w:r>
      <w:r w:rsidRPr="0B15EEC0">
        <w:rPr>
          <w:sz w:val="24"/>
          <w:szCs w:val="24"/>
        </w:rPr>
        <w:t xml:space="preserve"> </w:t>
      </w:r>
      <w:r w:rsidR="00731DEC">
        <w:rPr>
          <w:sz w:val="24"/>
          <w:szCs w:val="24"/>
        </w:rPr>
        <w:t xml:space="preserve">being </w:t>
      </w:r>
      <w:r w:rsidRPr="0B15EEC0">
        <w:rPr>
          <w:sz w:val="24"/>
          <w:szCs w:val="24"/>
        </w:rPr>
        <w:t xml:space="preserve">a fully connected layer. </w:t>
      </w:r>
      <w:r w:rsidR="00BA7A29" w:rsidRPr="0B15EEC0">
        <w:rPr>
          <w:sz w:val="24"/>
          <w:szCs w:val="24"/>
        </w:rPr>
        <w:t>To</w:t>
      </w:r>
      <w:r w:rsidRPr="0B15EEC0">
        <w:rPr>
          <w:sz w:val="24"/>
          <w:szCs w:val="24"/>
        </w:rPr>
        <w:t xml:space="preserve"> prevent vanishing gradients problem, hidden layers </w:t>
      </w:r>
      <w:r w:rsidR="00BA7A29" w:rsidRPr="0B15EEC0">
        <w:rPr>
          <w:sz w:val="24"/>
          <w:szCs w:val="24"/>
        </w:rPr>
        <w:t>use</w:t>
      </w:r>
      <w:r w:rsidRPr="0B15EEC0">
        <w:rPr>
          <w:sz w:val="24"/>
          <w:szCs w:val="24"/>
        </w:rPr>
        <w:t xml:space="preserve"> </w:t>
      </w:r>
      <w:proofErr w:type="spellStart"/>
      <w:r w:rsidRPr="0B15EEC0">
        <w:rPr>
          <w:sz w:val="24"/>
          <w:szCs w:val="24"/>
        </w:rPr>
        <w:t>ReLu</w:t>
      </w:r>
      <w:proofErr w:type="spellEnd"/>
      <w:r w:rsidRPr="0B15EEC0">
        <w:rPr>
          <w:sz w:val="24"/>
          <w:szCs w:val="24"/>
        </w:rPr>
        <w:t xml:space="preserve"> for </w:t>
      </w:r>
      <w:r w:rsidR="00731DEC">
        <w:rPr>
          <w:sz w:val="24"/>
          <w:szCs w:val="24"/>
        </w:rPr>
        <w:t>as the activation model</w:t>
      </w:r>
      <w:r w:rsidRPr="0B15EEC0">
        <w:rPr>
          <w:sz w:val="24"/>
          <w:szCs w:val="24"/>
        </w:rPr>
        <w:t xml:space="preserve">. </w:t>
      </w:r>
      <w:r w:rsidR="00731DEC">
        <w:rPr>
          <w:sz w:val="24"/>
          <w:szCs w:val="24"/>
        </w:rPr>
        <w:t>In addition,</w:t>
      </w:r>
      <w:r w:rsidRPr="0B15EEC0">
        <w:rPr>
          <w:sz w:val="24"/>
          <w:szCs w:val="24"/>
        </w:rPr>
        <w:t xml:space="preserve"> to avoid overfitting during training, L2 regularization and dropout are </w:t>
      </w:r>
      <w:r w:rsidR="2FB103DC" w:rsidRPr="2FB103DC">
        <w:rPr>
          <w:sz w:val="24"/>
          <w:szCs w:val="24"/>
        </w:rPr>
        <w:t>used.</w:t>
      </w:r>
      <w:r w:rsidRPr="0B15EEC0">
        <w:rPr>
          <w:sz w:val="24"/>
          <w:szCs w:val="24"/>
        </w:rPr>
        <w:t xml:space="preserve"> This model uses mean square error to calculate losses </w:t>
      </w:r>
      <w:r w:rsidR="00731DEC">
        <w:rPr>
          <w:sz w:val="24"/>
          <w:szCs w:val="24"/>
        </w:rPr>
        <w:t xml:space="preserve">while using </w:t>
      </w:r>
      <w:proofErr w:type="spellStart"/>
      <w:r w:rsidRPr="0B15EEC0">
        <w:rPr>
          <w:sz w:val="24"/>
          <w:szCs w:val="24"/>
        </w:rPr>
        <w:t>RMSprop</w:t>
      </w:r>
      <w:proofErr w:type="spellEnd"/>
      <w:r w:rsidRPr="0B15EEC0">
        <w:rPr>
          <w:sz w:val="24"/>
          <w:szCs w:val="24"/>
        </w:rPr>
        <w:t xml:space="preserve"> as optimizer. In summary</w:t>
      </w:r>
      <w:r w:rsidR="2FB103DC" w:rsidRPr="2FB103DC">
        <w:rPr>
          <w:sz w:val="24"/>
          <w:szCs w:val="24"/>
        </w:rPr>
        <w:t>,</w:t>
      </w:r>
      <w:r w:rsidRPr="0B15EEC0">
        <w:rPr>
          <w:sz w:val="24"/>
          <w:szCs w:val="24"/>
        </w:rPr>
        <w:t xml:space="preserve"> model will accept </w:t>
      </w:r>
      <w:r w:rsidR="2FB103DC" w:rsidRPr="2FB103DC">
        <w:rPr>
          <w:sz w:val="24"/>
          <w:szCs w:val="24"/>
        </w:rPr>
        <w:t>the</w:t>
      </w:r>
      <w:r w:rsidRPr="0B15EEC0">
        <w:rPr>
          <w:sz w:val="24"/>
          <w:szCs w:val="24"/>
        </w:rPr>
        <w:t xml:space="preserve"> 39 attributes </w:t>
      </w:r>
      <w:r w:rsidR="2FB103DC" w:rsidRPr="2FB103DC">
        <w:rPr>
          <w:sz w:val="24"/>
          <w:szCs w:val="24"/>
        </w:rPr>
        <w:t xml:space="preserve">(after pre-data preparation) </w:t>
      </w:r>
      <w:r w:rsidRPr="0B15EEC0">
        <w:rPr>
          <w:sz w:val="24"/>
          <w:szCs w:val="24"/>
        </w:rPr>
        <w:t>as input and output a single number between 0 and 1</w:t>
      </w:r>
      <w:r w:rsidR="00F7673E">
        <w:rPr>
          <w:sz w:val="24"/>
          <w:szCs w:val="24"/>
        </w:rPr>
        <w:t xml:space="preserve">. All nodes </w:t>
      </w:r>
      <w:r w:rsidR="005154CE">
        <w:rPr>
          <w:sz w:val="24"/>
          <w:szCs w:val="24"/>
        </w:rPr>
        <w:t xml:space="preserve">in model </w:t>
      </w:r>
      <w:r w:rsidR="00F7673E">
        <w:rPr>
          <w:sz w:val="24"/>
          <w:szCs w:val="24"/>
        </w:rPr>
        <w:t>are trainable.</w:t>
      </w:r>
    </w:p>
    <w:p w14:paraId="6CD10CB8" w14:textId="77777777" w:rsidR="00B263B7" w:rsidRDefault="00B263B7" w:rsidP="0B15EEC0">
      <w:pPr>
        <w:rPr>
          <w:sz w:val="24"/>
          <w:szCs w:val="24"/>
        </w:rPr>
      </w:pPr>
    </w:p>
    <w:p w14:paraId="7129CC29" w14:textId="77777777" w:rsidR="00C175A7" w:rsidRDefault="00104790">
      <w:pPr>
        <w:rPr>
          <w:b/>
          <w:sz w:val="24"/>
          <w:szCs w:val="24"/>
        </w:rPr>
      </w:pPr>
      <w:r>
        <w:rPr>
          <w:sz w:val="24"/>
          <w:szCs w:val="24"/>
        </w:rPr>
        <w:br w:type="page"/>
      </w:r>
      <w:r w:rsidR="00B263B7" w:rsidRPr="00B263B7">
        <w:rPr>
          <w:b/>
          <w:sz w:val="24"/>
          <w:szCs w:val="24"/>
        </w:rPr>
        <w:lastRenderedPageBreak/>
        <w:t>Evaluating training results</w:t>
      </w:r>
    </w:p>
    <w:p w14:paraId="2EEAF0B2" w14:textId="3695E364" w:rsidR="00C175A7" w:rsidRDefault="00C175A7">
      <w:pPr>
        <w:rPr>
          <w:noProof/>
          <w:sz w:val="24"/>
          <w:szCs w:val="24"/>
        </w:rPr>
      </w:pPr>
      <w:r>
        <w:rPr>
          <w:b/>
          <w:noProof/>
          <w:sz w:val="24"/>
          <w:szCs w:val="24"/>
          <w:lang w:val="en-US" w:eastAsia="en-US"/>
        </w:rPr>
        <w:drawing>
          <wp:inline distT="0" distB="0" distL="0" distR="0" wp14:anchorId="01D42753" wp14:editId="286144B7">
            <wp:extent cx="5934710" cy="2726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726055"/>
                    </a:xfrm>
                    <a:prstGeom prst="rect">
                      <a:avLst/>
                    </a:prstGeom>
                    <a:noFill/>
                    <a:ln>
                      <a:noFill/>
                    </a:ln>
                  </pic:spPr>
                </pic:pic>
              </a:graphicData>
            </a:graphic>
          </wp:inline>
        </w:drawing>
      </w:r>
    </w:p>
    <w:p w14:paraId="44C81EE4" w14:textId="77777777" w:rsidR="00C03538" w:rsidRDefault="00C03538" w:rsidP="00C03538">
      <w:pPr>
        <w:jc w:val="both"/>
        <w:rPr>
          <w:noProof/>
          <w:sz w:val="24"/>
          <w:szCs w:val="24"/>
        </w:rPr>
      </w:pPr>
      <w:r>
        <w:rPr>
          <w:noProof/>
          <w:sz w:val="24"/>
          <w:szCs w:val="24"/>
        </w:rPr>
        <w:t>At a glance, validation loss is lower than training loss which is very unusual. This is cause by keras framework where dropout layers is applied during training phase and not during validation phase. Therefore training loss is higher than validation loss.</w:t>
      </w:r>
    </w:p>
    <w:p w14:paraId="4C55EA97" w14:textId="77777777" w:rsidR="00C03538" w:rsidRDefault="00C03538" w:rsidP="00C03538">
      <w:pPr>
        <w:jc w:val="both"/>
        <w:rPr>
          <w:noProof/>
          <w:sz w:val="24"/>
          <w:szCs w:val="24"/>
        </w:rPr>
      </w:pPr>
    </w:p>
    <w:p w14:paraId="171593ED" w14:textId="77777777" w:rsidR="00C03538" w:rsidRDefault="00C03538" w:rsidP="00C03538">
      <w:pPr>
        <w:jc w:val="both"/>
        <w:rPr>
          <w:noProof/>
          <w:sz w:val="24"/>
          <w:szCs w:val="24"/>
        </w:rPr>
      </w:pPr>
      <w:r>
        <w:rPr>
          <w:noProof/>
          <w:sz w:val="24"/>
          <w:szCs w:val="24"/>
        </w:rPr>
        <w:t>Train and validate loss before 5</w:t>
      </w:r>
      <w:r w:rsidRPr="00BB6925">
        <w:rPr>
          <w:noProof/>
          <w:sz w:val="24"/>
          <w:szCs w:val="24"/>
          <w:vertAlign w:val="superscript"/>
        </w:rPr>
        <w:t>th</w:t>
      </w:r>
      <w:r>
        <w:rPr>
          <w:noProof/>
          <w:sz w:val="24"/>
          <w:szCs w:val="24"/>
        </w:rPr>
        <w:t xml:space="preserve"> epoch shows signs of under fitting. After 10 epoch, loss started to </w:t>
      </w:r>
      <w:r w:rsidRPr="00B1347E">
        <w:rPr>
          <w:noProof/>
          <w:sz w:val="24"/>
          <w:szCs w:val="24"/>
        </w:rPr>
        <w:t>plateau</w:t>
      </w:r>
      <w:r>
        <w:rPr>
          <w:noProof/>
          <w:sz w:val="24"/>
          <w:szCs w:val="24"/>
        </w:rPr>
        <w:t xml:space="preserve"> and shows sign of converge for this model. After sign of convergence further training does not show any of improvement, gaps in between indicates model does not over fit.</w:t>
      </w:r>
    </w:p>
    <w:p w14:paraId="0485A20E" w14:textId="57439ADB" w:rsidR="0037483B" w:rsidRDefault="0037483B">
      <w:pPr>
        <w:rPr>
          <w:sz w:val="24"/>
          <w:szCs w:val="24"/>
        </w:rPr>
      </w:pPr>
    </w:p>
    <w:p w14:paraId="6574957F" w14:textId="73360688" w:rsidR="0037483B" w:rsidRDefault="003B3B70">
      <w:pPr>
        <w:rPr>
          <w:b/>
          <w:noProof/>
          <w:sz w:val="24"/>
          <w:szCs w:val="24"/>
        </w:rPr>
      </w:pPr>
      <w:r>
        <w:rPr>
          <w:b/>
          <w:noProof/>
          <w:sz w:val="24"/>
          <w:szCs w:val="24"/>
          <w:lang w:val="en-US" w:eastAsia="en-US"/>
        </w:rPr>
        <w:drawing>
          <wp:inline distT="0" distB="0" distL="0" distR="0" wp14:anchorId="1E2B8410" wp14:editId="017B5344">
            <wp:extent cx="5943600" cy="275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pic:spPr>
                </pic:pic>
              </a:graphicData>
            </a:graphic>
          </wp:inline>
        </w:drawing>
      </w:r>
    </w:p>
    <w:p w14:paraId="162576EF" w14:textId="4A9281EB" w:rsidR="00C03DC8" w:rsidRDefault="00DF1261" w:rsidP="00B32F11">
      <w:pPr>
        <w:jc w:val="both"/>
        <w:rPr>
          <w:noProof/>
          <w:sz w:val="24"/>
          <w:szCs w:val="24"/>
        </w:rPr>
      </w:pPr>
      <w:r>
        <w:rPr>
          <w:noProof/>
          <w:sz w:val="24"/>
          <w:szCs w:val="24"/>
        </w:rPr>
        <w:t>MLP m</w:t>
      </w:r>
      <w:r w:rsidR="002B494D">
        <w:rPr>
          <w:noProof/>
          <w:sz w:val="24"/>
          <w:szCs w:val="24"/>
        </w:rPr>
        <w:t>odel shows p</w:t>
      </w:r>
      <w:r w:rsidR="00477D1B">
        <w:rPr>
          <w:noProof/>
          <w:sz w:val="24"/>
          <w:szCs w:val="24"/>
        </w:rPr>
        <w:t xml:space="preserve">redicted value </w:t>
      </w:r>
      <w:r w:rsidR="001548C7" w:rsidRPr="001548C7">
        <w:rPr>
          <w:noProof/>
          <w:sz w:val="24"/>
          <w:szCs w:val="24"/>
        </w:rPr>
        <w:t>fluctuat</w:t>
      </w:r>
      <w:r w:rsidR="00731DEC">
        <w:rPr>
          <w:noProof/>
          <w:sz w:val="24"/>
          <w:szCs w:val="24"/>
        </w:rPr>
        <w:t>ing</w:t>
      </w:r>
      <w:r w:rsidR="001548C7" w:rsidRPr="001548C7">
        <w:rPr>
          <w:noProof/>
          <w:sz w:val="24"/>
          <w:szCs w:val="24"/>
        </w:rPr>
        <w:t xml:space="preserve"> </w:t>
      </w:r>
      <w:r w:rsidR="001548C7">
        <w:rPr>
          <w:noProof/>
          <w:sz w:val="24"/>
          <w:szCs w:val="24"/>
        </w:rPr>
        <w:t>close</w:t>
      </w:r>
      <w:r w:rsidR="002B494D">
        <w:rPr>
          <w:noProof/>
          <w:sz w:val="24"/>
          <w:szCs w:val="24"/>
        </w:rPr>
        <w:t>ly</w:t>
      </w:r>
      <w:r w:rsidR="001548C7">
        <w:rPr>
          <w:noProof/>
          <w:sz w:val="24"/>
          <w:szCs w:val="24"/>
        </w:rPr>
        <w:t xml:space="preserve"> to actual value.</w:t>
      </w:r>
      <w:r w:rsidR="002B494D">
        <w:rPr>
          <w:noProof/>
          <w:sz w:val="24"/>
          <w:szCs w:val="24"/>
        </w:rPr>
        <w:t xml:space="preserve"> </w:t>
      </w:r>
      <w:r w:rsidR="006148D4">
        <w:rPr>
          <w:noProof/>
          <w:sz w:val="24"/>
          <w:szCs w:val="24"/>
        </w:rPr>
        <w:t xml:space="preserve">But this </w:t>
      </w:r>
      <w:r>
        <w:rPr>
          <w:noProof/>
          <w:sz w:val="24"/>
          <w:szCs w:val="24"/>
        </w:rPr>
        <w:t>model has an issue as it fail</w:t>
      </w:r>
      <w:r w:rsidR="00731DEC">
        <w:rPr>
          <w:noProof/>
          <w:sz w:val="24"/>
          <w:szCs w:val="24"/>
        </w:rPr>
        <w:t>s</w:t>
      </w:r>
      <w:r>
        <w:rPr>
          <w:noProof/>
          <w:sz w:val="24"/>
          <w:szCs w:val="24"/>
        </w:rPr>
        <w:t xml:space="preserve"> to predict value lower than 0.2.</w:t>
      </w:r>
    </w:p>
    <w:p w14:paraId="33AF64D4" w14:textId="5F42CBAC" w:rsidR="00A76325" w:rsidRDefault="00A76325">
      <w:pPr>
        <w:rPr>
          <w:b/>
          <w:noProof/>
          <w:sz w:val="24"/>
          <w:szCs w:val="24"/>
        </w:rPr>
      </w:pPr>
      <w:r>
        <w:rPr>
          <w:b/>
          <w:noProof/>
          <w:sz w:val="24"/>
          <w:szCs w:val="24"/>
        </w:rPr>
        <w:br w:type="page"/>
      </w:r>
    </w:p>
    <w:p w14:paraId="208C81F1" w14:textId="77777777" w:rsidR="001548C7" w:rsidRDefault="001548C7">
      <w:pPr>
        <w:rPr>
          <w:b/>
          <w:noProof/>
          <w:sz w:val="24"/>
          <w:szCs w:val="24"/>
        </w:rPr>
      </w:pPr>
    </w:p>
    <w:p w14:paraId="36506167" w14:textId="2945D02E" w:rsidR="00C03DC8" w:rsidRDefault="006454EB" w:rsidP="00C03DC8">
      <w:pPr>
        <w:rPr>
          <w:rStyle w:val="Hyperlink"/>
          <w:b/>
          <w:bCs/>
          <w:sz w:val="24"/>
          <w:szCs w:val="24"/>
        </w:rPr>
      </w:pPr>
      <w:hyperlink r:id="rId15" w:history="1">
        <w:r w:rsidR="00C03DC8" w:rsidRPr="00555703">
          <w:rPr>
            <w:rStyle w:val="Hyperlink"/>
            <w:b/>
            <w:bCs/>
            <w:sz w:val="24"/>
            <w:szCs w:val="24"/>
          </w:rPr>
          <w:t>Radial Basis Function Network</w:t>
        </w:r>
      </w:hyperlink>
    </w:p>
    <w:p w14:paraId="76505058" w14:textId="77777777" w:rsidR="00557F19" w:rsidRDefault="00557F19" w:rsidP="00C03DC8">
      <w:pPr>
        <w:rPr>
          <w:b/>
          <w:bCs/>
          <w:sz w:val="24"/>
          <w:szCs w:val="24"/>
        </w:rPr>
      </w:pPr>
    </w:p>
    <w:p w14:paraId="44B57732" w14:textId="54373369" w:rsidR="00C03DC8" w:rsidRDefault="00C03DC8" w:rsidP="00C2306F">
      <w:pPr>
        <w:jc w:val="both"/>
        <w:rPr>
          <w:sz w:val="24"/>
          <w:szCs w:val="24"/>
        </w:rPr>
      </w:pPr>
      <w:r w:rsidRPr="0B15EEC0">
        <w:rPr>
          <w:sz w:val="24"/>
          <w:szCs w:val="24"/>
        </w:rPr>
        <w:t xml:space="preserve">RBF network is an architecture that has fully connected input layer to a single hidden layer. This hidden layer is then fully connected to the output layer, </w:t>
      </w:r>
      <w:r w:rsidR="0090744D">
        <w:rPr>
          <w:sz w:val="24"/>
          <w:szCs w:val="24"/>
        </w:rPr>
        <w:t>with each hidden node providing</w:t>
      </w:r>
      <w:r w:rsidRPr="0B15EEC0">
        <w:rPr>
          <w:sz w:val="24"/>
          <w:szCs w:val="24"/>
        </w:rPr>
        <w:t xml:space="preserve"> a radial basis function of input variables. </w:t>
      </w:r>
    </w:p>
    <w:p w14:paraId="00AA9DA6" w14:textId="77777777" w:rsidR="00C03DC8" w:rsidRDefault="00C03DC8" w:rsidP="00C2306F">
      <w:pPr>
        <w:jc w:val="both"/>
        <w:rPr>
          <w:sz w:val="24"/>
          <w:szCs w:val="24"/>
        </w:rPr>
      </w:pPr>
    </w:p>
    <w:p w14:paraId="2C6E8CAC" w14:textId="64BC2479" w:rsidR="00C03DC8" w:rsidRDefault="00C03DC8" w:rsidP="00C2306F">
      <w:pPr>
        <w:jc w:val="both"/>
        <w:rPr>
          <w:sz w:val="24"/>
          <w:szCs w:val="24"/>
        </w:rPr>
      </w:pPr>
      <w:r w:rsidRPr="0B15EEC0">
        <w:rPr>
          <w:sz w:val="24"/>
          <w:szCs w:val="24"/>
        </w:rPr>
        <w:t>In order to improve RBF network performance, a simple MLP network is use</w:t>
      </w:r>
      <w:r w:rsidR="0090744D">
        <w:rPr>
          <w:sz w:val="24"/>
          <w:szCs w:val="24"/>
        </w:rPr>
        <w:t>d</w:t>
      </w:r>
      <w:r w:rsidRPr="0B15EEC0">
        <w:rPr>
          <w:sz w:val="24"/>
          <w:szCs w:val="24"/>
        </w:rPr>
        <w:t xml:space="preserve"> to further extract important attributes from the dataset. This extraction network will output 20 nodes that will act as input for the RBF network.</w:t>
      </w:r>
    </w:p>
    <w:p w14:paraId="28177223" w14:textId="77777777" w:rsidR="00C03DC8" w:rsidRDefault="00C03DC8" w:rsidP="00C03DC8">
      <w:pPr>
        <w:rPr>
          <w:sz w:val="24"/>
          <w:szCs w:val="24"/>
        </w:rPr>
      </w:pPr>
    </w:p>
    <w:p w14:paraId="26826AEA" w14:textId="77777777" w:rsidR="00C03DC8" w:rsidRDefault="00C03DC8" w:rsidP="00C03DC8">
      <w:pPr>
        <w:rPr>
          <w:sz w:val="24"/>
          <w:szCs w:val="24"/>
        </w:rPr>
      </w:pPr>
      <w:r w:rsidRPr="0B15EEC0">
        <w:rPr>
          <w:sz w:val="24"/>
          <w:szCs w:val="24"/>
        </w:rPr>
        <w:t>Extraction MLP network before slicing</w:t>
      </w:r>
    </w:p>
    <w:p w14:paraId="744C6C0F" w14:textId="77777777" w:rsidR="00C03DC8" w:rsidRDefault="00C03DC8" w:rsidP="00C03DC8">
      <w:pPr>
        <w:rPr>
          <w:sz w:val="21"/>
          <w:szCs w:val="21"/>
          <w:highlight w:val="white"/>
        </w:rPr>
      </w:pPr>
      <w:r>
        <w:rPr>
          <w:sz w:val="21"/>
          <w:szCs w:val="21"/>
          <w:highlight w:val="white"/>
        </w:rPr>
        <w:t>_________________________________________________________________</w:t>
      </w:r>
      <w:r>
        <w:rPr>
          <w:sz w:val="21"/>
          <w:szCs w:val="21"/>
          <w:highlight w:val="white"/>
        </w:rPr>
        <w:br/>
        <w:t xml:space="preserve">Layer (type)                 Output Shape              Param #   </w:t>
      </w:r>
      <w:r>
        <w:rPr>
          <w:sz w:val="21"/>
          <w:szCs w:val="21"/>
          <w:highlight w:val="white"/>
        </w:rPr>
        <w:br/>
        <w:t>=================================================================</w:t>
      </w:r>
      <w:r>
        <w:rPr>
          <w:sz w:val="21"/>
          <w:szCs w:val="21"/>
          <w:highlight w:val="white"/>
        </w:rPr>
        <w:br/>
        <w:t xml:space="preserve">dense_17 (Dense)             (None, 128)               5120      </w:t>
      </w:r>
      <w:r>
        <w:rPr>
          <w:sz w:val="21"/>
          <w:szCs w:val="21"/>
          <w:highlight w:val="white"/>
        </w:rPr>
        <w:br/>
        <w:t>_________________________________________________________________</w:t>
      </w:r>
      <w:r>
        <w:rPr>
          <w:sz w:val="21"/>
          <w:szCs w:val="21"/>
          <w:highlight w:val="white"/>
        </w:rPr>
        <w:br/>
        <w:t xml:space="preserve">dropout_9 (Dropout)          (None, 128)               0         </w:t>
      </w:r>
      <w:r>
        <w:rPr>
          <w:sz w:val="21"/>
          <w:szCs w:val="21"/>
          <w:highlight w:val="white"/>
        </w:rPr>
        <w:br/>
        <w:t>_________________________________________________________________</w:t>
      </w:r>
      <w:r>
        <w:rPr>
          <w:sz w:val="21"/>
          <w:szCs w:val="21"/>
          <w:highlight w:val="white"/>
        </w:rPr>
        <w:br/>
        <w:t xml:space="preserve">dense_18 (Dense)             (None, 20)                2580      </w:t>
      </w:r>
      <w:r>
        <w:rPr>
          <w:sz w:val="21"/>
          <w:szCs w:val="21"/>
          <w:highlight w:val="white"/>
        </w:rPr>
        <w:br/>
        <w:t>_________________________________________________________________</w:t>
      </w:r>
      <w:r>
        <w:rPr>
          <w:sz w:val="21"/>
          <w:szCs w:val="21"/>
          <w:highlight w:val="white"/>
        </w:rPr>
        <w:br/>
        <w:t xml:space="preserve">dropout_10 (Dropout)         (None, 20)                0         </w:t>
      </w:r>
      <w:r>
        <w:rPr>
          <w:sz w:val="21"/>
          <w:szCs w:val="21"/>
          <w:highlight w:val="white"/>
        </w:rPr>
        <w:br/>
        <w:t>_________________________________________________________________</w:t>
      </w:r>
      <w:r>
        <w:rPr>
          <w:sz w:val="21"/>
          <w:szCs w:val="21"/>
          <w:highlight w:val="white"/>
        </w:rPr>
        <w:br/>
        <w:t xml:space="preserve">dense_19 (Dense)             (None, 1)                 21        </w:t>
      </w:r>
      <w:r>
        <w:rPr>
          <w:sz w:val="21"/>
          <w:szCs w:val="21"/>
          <w:highlight w:val="white"/>
        </w:rPr>
        <w:br/>
        <w:t>=================================================================</w:t>
      </w:r>
      <w:r>
        <w:rPr>
          <w:sz w:val="21"/>
          <w:szCs w:val="21"/>
          <w:highlight w:val="white"/>
        </w:rPr>
        <w:br/>
        <w:t>Total params: 7,721</w:t>
      </w:r>
      <w:r>
        <w:rPr>
          <w:sz w:val="21"/>
          <w:szCs w:val="21"/>
          <w:highlight w:val="white"/>
        </w:rPr>
        <w:br/>
        <w:t>Trainable params: 7,721</w:t>
      </w:r>
      <w:r>
        <w:rPr>
          <w:sz w:val="21"/>
          <w:szCs w:val="21"/>
          <w:highlight w:val="white"/>
        </w:rPr>
        <w:br/>
        <w:t>Non-trainable params: 0</w:t>
      </w:r>
      <w:r>
        <w:rPr>
          <w:sz w:val="21"/>
          <w:szCs w:val="21"/>
          <w:highlight w:val="white"/>
        </w:rPr>
        <w:br/>
        <w:t>_________________________________________________________________</w:t>
      </w:r>
    </w:p>
    <w:p w14:paraId="32DA63DD" w14:textId="77777777" w:rsidR="00C03DC8" w:rsidRDefault="00C03DC8" w:rsidP="00C03DC8">
      <w:pPr>
        <w:rPr>
          <w:sz w:val="24"/>
          <w:szCs w:val="24"/>
        </w:rPr>
      </w:pPr>
    </w:p>
    <w:p w14:paraId="7F35E06F" w14:textId="728E56B8" w:rsidR="00C03DC8" w:rsidRDefault="00A87041" w:rsidP="008D2FEB">
      <w:pPr>
        <w:jc w:val="both"/>
        <w:rPr>
          <w:sz w:val="24"/>
          <w:szCs w:val="24"/>
        </w:rPr>
      </w:pPr>
      <w:r>
        <w:rPr>
          <w:sz w:val="24"/>
          <w:szCs w:val="24"/>
        </w:rPr>
        <w:t xml:space="preserve">First, the MLP extraction network will be trained to provide the input for the RBF network. Once training is completed, the MLP extraction network will cease training to act as a static input for RBF network. In addition, the last layer of the MLP extraction network will be removed to achieve 20 input nodes for the RBF network. The RBF network will </w:t>
      </w:r>
      <w:r w:rsidR="0081533F">
        <w:rPr>
          <w:sz w:val="24"/>
          <w:szCs w:val="24"/>
        </w:rPr>
        <w:t xml:space="preserve">then </w:t>
      </w:r>
      <w:r>
        <w:rPr>
          <w:sz w:val="24"/>
          <w:szCs w:val="24"/>
        </w:rPr>
        <w:t>be attached as the last layer of the MLP extraction network.</w:t>
      </w:r>
      <w:r w:rsidR="00C03DC8" w:rsidRPr="0B15EEC0">
        <w:rPr>
          <w:sz w:val="24"/>
          <w:szCs w:val="24"/>
        </w:rPr>
        <w:t xml:space="preserve"> This</w:t>
      </w:r>
      <w:r>
        <w:rPr>
          <w:sz w:val="24"/>
          <w:szCs w:val="24"/>
        </w:rPr>
        <w:t xml:space="preserve"> newly concocted</w:t>
      </w:r>
      <w:r w:rsidR="00C03DC8" w:rsidRPr="0B15EEC0">
        <w:rPr>
          <w:sz w:val="24"/>
          <w:szCs w:val="24"/>
        </w:rPr>
        <w:t xml:space="preserve"> network will then go through another round of training with the same dataset.</w:t>
      </w:r>
    </w:p>
    <w:p w14:paraId="50F009A5" w14:textId="77777777" w:rsidR="00C03DC8" w:rsidRDefault="00C03DC8" w:rsidP="00C03DC8">
      <w:pPr>
        <w:rPr>
          <w:sz w:val="24"/>
          <w:szCs w:val="24"/>
        </w:rPr>
      </w:pPr>
      <w:r>
        <w:br w:type="page"/>
      </w:r>
    </w:p>
    <w:p w14:paraId="23AEDA95" w14:textId="5F9AA400" w:rsidR="00C03DC8" w:rsidRDefault="00C03DC8" w:rsidP="00C03DC8">
      <w:pPr>
        <w:rPr>
          <w:sz w:val="24"/>
          <w:szCs w:val="24"/>
        </w:rPr>
      </w:pPr>
      <w:r w:rsidRPr="0B15EEC0">
        <w:rPr>
          <w:sz w:val="24"/>
          <w:szCs w:val="24"/>
        </w:rPr>
        <w:lastRenderedPageBreak/>
        <w:t xml:space="preserve">RBF network attached </w:t>
      </w:r>
      <w:r w:rsidR="00E4719F">
        <w:rPr>
          <w:sz w:val="24"/>
          <w:szCs w:val="24"/>
        </w:rPr>
        <w:t>on</w:t>
      </w:r>
      <w:r w:rsidRPr="0B15EEC0">
        <w:rPr>
          <w:sz w:val="24"/>
          <w:szCs w:val="24"/>
        </w:rPr>
        <w:t xml:space="preserve">to </w:t>
      </w:r>
      <w:r w:rsidR="00BC1FF0" w:rsidRPr="0B15EEC0">
        <w:rPr>
          <w:sz w:val="24"/>
          <w:szCs w:val="24"/>
        </w:rPr>
        <w:t>freeze</w:t>
      </w:r>
      <w:r w:rsidRPr="0B15EEC0">
        <w:rPr>
          <w:sz w:val="24"/>
          <w:szCs w:val="24"/>
        </w:rPr>
        <w:t xml:space="preserve"> extraction MLP network</w:t>
      </w:r>
    </w:p>
    <w:p w14:paraId="5EA705E3" w14:textId="77777777" w:rsidR="005421B7" w:rsidRDefault="00C03DC8">
      <w:pPr>
        <w:rPr>
          <w:sz w:val="21"/>
          <w:szCs w:val="21"/>
          <w:highlight w:val="white"/>
        </w:rPr>
      </w:pPr>
      <w:r>
        <w:rPr>
          <w:sz w:val="21"/>
          <w:szCs w:val="21"/>
          <w:highlight w:val="white"/>
        </w:rPr>
        <w:t>_________________________________________________________________</w:t>
      </w:r>
      <w:r>
        <w:rPr>
          <w:sz w:val="21"/>
          <w:szCs w:val="21"/>
          <w:highlight w:val="white"/>
        </w:rPr>
        <w:br/>
        <w:t xml:space="preserve">Layer (type)                 Output Shape              Param #   </w:t>
      </w:r>
      <w:r>
        <w:rPr>
          <w:sz w:val="21"/>
          <w:szCs w:val="21"/>
          <w:highlight w:val="white"/>
        </w:rPr>
        <w:br/>
        <w:t>=================================================================</w:t>
      </w:r>
      <w:r>
        <w:rPr>
          <w:sz w:val="21"/>
          <w:szCs w:val="21"/>
          <w:highlight w:val="white"/>
        </w:rPr>
        <w:br/>
        <w:t xml:space="preserve">dense_17 (Dense)             (None, 128)               5120      </w:t>
      </w:r>
      <w:r>
        <w:rPr>
          <w:sz w:val="21"/>
          <w:szCs w:val="21"/>
          <w:highlight w:val="white"/>
        </w:rPr>
        <w:br/>
        <w:t>_________________________________________________________________</w:t>
      </w:r>
      <w:r>
        <w:rPr>
          <w:sz w:val="21"/>
          <w:szCs w:val="21"/>
          <w:highlight w:val="white"/>
        </w:rPr>
        <w:br/>
        <w:t xml:space="preserve">dropout_9 (Dropout)          (None, 128)               0         </w:t>
      </w:r>
      <w:r>
        <w:rPr>
          <w:sz w:val="21"/>
          <w:szCs w:val="21"/>
          <w:highlight w:val="white"/>
        </w:rPr>
        <w:br/>
        <w:t>_________________________________________________________________</w:t>
      </w:r>
      <w:r>
        <w:rPr>
          <w:sz w:val="21"/>
          <w:szCs w:val="21"/>
          <w:highlight w:val="white"/>
        </w:rPr>
        <w:br/>
        <w:t xml:space="preserve">dense_18 (Dense)             (None, 20)                2580      </w:t>
      </w:r>
      <w:r>
        <w:rPr>
          <w:sz w:val="21"/>
          <w:szCs w:val="21"/>
          <w:highlight w:val="white"/>
        </w:rPr>
        <w:br/>
        <w:t>_________________________________________________________________</w:t>
      </w:r>
      <w:r>
        <w:rPr>
          <w:sz w:val="21"/>
          <w:szCs w:val="21"/>
          <w:highlight w:val="white"/>
        </w:rPr>
        <w:br/>
        <w:t xml:space="preserve">dropout_10 (Dropout)         (None, 20)                0         </w:t>
      </w:r>
      <w:r>
        <w:rPr>
          <w:sz w:val="21"/>
          <w:szCs w:val="21"/>
          <w:highlight w:val="white"/>
        </w:rPr>
        <w:br/>
        <w:t>_________________________________________________________________</w:t>
      </w:r>
      <w:r>
        <w:rPr>
          <w:sz w:val="21"/>
          <w:szCs w:val="21"/>
          <w:highlight w:val="white"/>
        </w:rPr>
        <w:br/>
        <w:t>rbf_layer_5 (</w:t>
      </w:r>
      <w:proofErr w:type="spellStart"/>
      <w:r>
        <w:rPr>
          <w:sz w:val="21"/>
          <w:szCs w:val="21"/>
          <w:highlight w:val="white"/>
        </w:rPr>
        <w:t>RBFLayer</w:t>
      </w:r>
      <w:proofErr w:type="spellEnd"/>
      <w:r>
        <w:rPr>
          <w:sz w:val="21"/>
          <w:szCs w:val="21"/>
          <w:highlight w:val="white"/>
        </w:rPr>
        <w:t xml:space="preserve">)       (None, 20)                420       </w:t>
      </w:r>
      <w:r>
        <w:rPr>
          <w:sz w:val="21"/>
          <w:szCs w:val="21"/>
          <w:highlight w:val="white"/>
        </w:rPr>
        <w:br/>
        <w:t>_________________________________________________________________</w:t>
      </w:r>
      <w:r>
        <w:rPr>
          <w:sz w:val="21"/>
          <w:szCs w:val="21"/>
          <w:highlight w:val="white"/>
        </w:rPr>
        <w:br/>
        <w:t xml:space="preserve">dense_20 (Dense)             (None, 1)                 21        </w:t>
      </w:r>
      <w:r>
        <w:rPr>
          <w:sz w:val="21"/>
          <w:szCs w:val="21"/>
          <w:highlight w:val="white"/>
        </w:rPr>
        <w:br/>
        <w:t>=================================================================</w:t>
      </w:r>
      <w:r>
        <w:rPr>
          <w:sz w:val="21"/>
          <w:szCs w:val="21"/>
          <w:highlight w:val="white"/>
        </w:rPr>
        <w:br/>
        <w:t>Total params: 8,141</w:t>
      </w:r>
      <w:r>
        <w:rPr>
          <w:sz w:val="21"/>
          <w:szCs w:val="21"/>
          <w:highlight w:val="white"/>
        </w:rPr>
        <w:br/>
        <w:t>Trainable params: 441</w:t>
      </w:r>
      <w:r>
        <w:rPr>
          <w:sz w:val="21"/>
          <w:szCs w:val="21"/>
          <w:highlight w:val="white"/>
        </w:rPr>
        <w:br/>
        <w:t>Non-trainable params: 7,700</w:t>
      </w:r>
      <w:r>
        <w:rPr>
          <w:sz w:val="21"/>
          <w:szCs w:val="21"/>
          <w:highlight w:val="white"/>
        </w:rPr>
        <w:br/>
        <w:t>_________________________________________________________________</w:t>
      </w:r>
    </w:p>
    <w:p w14:paraId="4BAD6C15" w14:textId="77777777" w:rsidR="005421B7" w:rsidRDefault="005421B7">
      <w:pPr>
        <w:rPr>
          <w:b/>
          <w:sz w:val="24"/>
          <w:szCs w:val="24"/>
        </w:rPr>
      </w:pPr>
    </w:p>
    <w:p w14:paraId="68F490C2" w14:textId="77777777" w:rsidR="005421B7" w:rsidRDefault="005421B7">
      <w:pPr>
        <w:rPr>
          <w:b/>
          <w:sz w:val="24"/>
          <w:szCs w:val="24"/>
        </w:rPr>
      </w:pPr>
    </w:p>
    <w:p w14:paraId="2E2D2E0D" w14:textId="37C3C488" w:rsidR="00104790" w:rsidRDefault="005421B7">
      <w:pPr>
        <w:rPr>
          <w:b/>
          <w:sz w:val="24"/>
          <w:szCs w:val="24"/>
        </w:rPr>
      </w:pPr>
      <w:r>
        <w:rPr>
          <w:b/>
          <w:noProof/>
          <w:sz w:val="24"/>
          <w:szCs w:val="24"/>
          <w:lang w:val="en-US" w:eastAsia="en-US"/>
        </w:rPr>
        <w:drawing>
          <wp:inline distT="114300" distB="114300" distL="114300" distR="114300" wp14:anchorId="3597F7A0" wp14:editId="643E216E">
            <wp:extent cx="5943600" cy="27305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p>
    <w:p w14:paraId="7F6D32EF" w14:textId="5B233DD1" w:rsidR="00A76325" w:rsidRDefault="00A76325" w:rsidP="00A149DD">
      <w:pPr>
        <w:jc w:val="both"/>
        <w:rPr>
          <w:noProof/>
          <w:sz w:val="24"/>
          <w:szCs w:val="24"/>
        </w:rPr>
      </w:pPr>
      <w:r>
        <w:rPr>
          <w:noProof/>
          <w:sz w:val="24"/>
          <w:szCs w:val="24"/>
        </w:rPr>
        <w:t>Train</w:t>
      </w:r>
      <w:r w:rsidR="00A87041">
        <w:rPr>
          <w:noProof/>
          <w:sz w:val="24"/>
          <w:szCs w:val="24"/>
        </w:rPr>
        <w:t>ing and validation</w:t>
      </w:r>
      <w:r>
        <w:rPr>
          <w:noProof/>
          <w:sz w:val="24"/>
          <w:szCs w:val="24"/>
        </w:rPr>
        <w:t xml:space="preserve"> loss before </w:t>
      </w:r>
      <w:r w:rsidR="004133BD">
        <w:rPr>
          <w:noProof/>
          <w:sz w:val="24"/>
          <w:szCs w:val="24"/>
        </w:rPr>
        <w:t>10</w:t>
      </w:r>
      <w:r w:rsidRPr="00BB6925">
        <w:rPr>
          <w:noProof/>
          <w:sz w:val="24"/>
          <w:szCs w:val="24"/>
          <w:vertAlign w:val="superscript"/>
        </w:rPr>
        <w:t>th</w:t>
      </w:r>
      <w:r>
        <w:rPr>
          <w:noProof/>
          <w:sz w:val="24"/>
          <w:szCs w:val="24"/>
        </w:rPr>
        <w:t xml:space="preserve"> epoch shows signs of under fitting. After 1</w:t>
      </w:r>
      <w:r w:rsidR="004133BD">
        <w:rPr>
          <w:noProof/>
          <w:sz w:val="24"/>
          <w:szCs w:val="24"/>
        </w:rPr>
        <w:t>5</w:t>
      </w:r>
      <w:r>
        <w:rPr>
          <w:noProof/>
          <w:sz w:val="24"/>
          <w:szCs w:val="24"/>
        </w:rPr>
        <w:t xml:space="preserve"> epoch</w:t>
      </w:r>
      <w:r w:rsidR="00A87041">
        <w:rPr>
          <w:noProof/>
          <w:sz w:val="24"/>
          <w:szCs w:val="24"/>
        </w:rPr>
        <w:t>s</w:t>
      </w:r>
      <w:r>
        <w:rPr>
          <w:noProof/>
          <w:sz w:val="24"/>
          <w:szCs w:val="24"/>
        </w:rPr>
        <w:t xml:space="preserve">, loss started to </w:t>
      </w:r>
      <w:r w:rsidRPr="00B1347E">
        <w:rPr>
          <w:noProof/>
          <w:sz w:val="24"/>
          <w:szCs w:val="24"/>
        </w:rPr>
        <w:t>plateau</w:t>
      </w:r>
      <w:r w:rsidR="00A87041">
        <w:rPr>
          <w:noProof/>
          <w:sz w:val="24"/>
          <w:szCs w:val="24"/>
        </w:rPr>
        <w:t xml:space="preserve"> and showed</w:t>
      </w:r>
      <w:r>
        <w:rPr>
          <w:noProof/>
          <w:sz w:val="24"/>
          <w:szCs w:val="24"/>
        </w:rPr>
        <w:t xml:space="preserve"> sign</w:t>
      </w:r>
      <w:r w:rsidR="00A87041">
        <w:rPr>
          <w:noProof/>
          <w:sz w:val="24"/>
          <w:szCs w:val="24"/>
        </w:rPr>
        <w:t>s</w:t>
      </w:r>
      <w:r>
        <w:rPr>
          <w:noProof/>
          <w:sz w:val="24"/>
          <w:szCs w:val="24"/>
        </w:rPr>
        <w:t xml:space="preserve"> </w:t>
      </w:r>
      <w:r w:rsidR="00A87041">
        <w:rPr>
          <w:noProof/>
          <w:sz w:val="24"/>
          <w:szCs w:val="24"/>
        </w:rPr>
        <w:t xml:space="preserve">of convergence </w:t>
      </w:r>
      <w:r>
        <w:rPr>
          <w:noProof/>
          <w:sz w:val="24"/>
          <w:szCs w:val="24"/>
        </w:rPr>
        <w:t>for this model.</w:t>
      </w:r>
      <w:r w:rsidR="001F4A1E">
        <w:rPr>
          <w:noProof/>
          <w:sz w:val="24"/>
          <w:szCs w:val="24"/>
        </w:rPr>
        <w:t xml:space="preserve"> </w:t>
      </w:r>
      <w:r w:rsidR="00A149A4">
        <w:rPr>
          <w:noProof/>
          <w:sz w:val="24"/>
          <w:szCs w:val="24"/>
        </w:rPr>
        <w:t>Similar</w:t>
      </w:r>
      <w:r w:rsidR="00D054A2">
        <w:rPr>
          <w:noProof/>
          <w:sz w:val="24"/>
          <w:szCs w:val="24"/>
        </w:rPr>
        <w:t xml:space="preserve">ly </w:t>
      </w:r>
      <w:r w:rsidR="00A149A4">
        <w:rPr>
          <w:noProof/>
          <w:sz w:val="24"/>
          <w:szCs w:val="24"/>
        </w:rPr>
        <w:t>to previous model result is affected by keras framework where training loss is higher than validation loss. This is also cause by dropout layer activated only in training phase.</w:t>
      </w:r>
      <w:r w:rsidR="00D07EBA">
        <w:rPr>
          <w:noProof/>
          <w:sz w:val="24"/>
          <w:szCs w:val="24"/>
        </w:rPr>
        <w:t xml:space="preserve"> </w:t>
      </w:r>
      <w:r w:rsidR="005C23A2">
        <w:rPr>
          <w:noProof/>
          <w:sz w:val="24"/>
          <w:szCs w:val="24"/>
        </w:rPr>
        <w:t>C</w:t>
      </w:r>
      <w:r w:rsidR="00A87041">
        <w:rPr>
          <w:noProof/>
          <w:sz w:val="24"/>
          <w:szCs w:val="24"/>
        </w:rPr>
        <w:t>omparing to the previous</w:t>
      </w:r>
      <w:r w:rsidR="005C23A2">
        <w:rPr>
          <w:noProof/>
          <w:sz w:val="24"/>
          <w:szCs w:val="24"/>
        </w:rPr>
        <w:t xml:space="preserve"> MLP </w:t>
      </w:r>
      <w:r w:rsidR="00A87041">
        <w:rPr>
          <w:noProof/>
          <w:sz w:val="24"/>
          <w:szCs w:val="24"/>
        </w:rPr>
        <w:t xml:space="preserve">training, </w:t>
      </w:r>
      <w:r w:rsidR="00D43824">
        <w:rPr>
          <w:noProof/>
          <w:sz w:val="24"/>
          <w:szCs w:val="24"/>
        </w:rPr>
        <w:t>va</w:t>
      </w:r>
      <w:r w:rsidR="00A87041">
        <w:rPr>
          <w:noProof/>
          <w:sz w:val="24"/>
          <w:szCs w:val="24"/>
        </w:rPr>
        <w:t>lidation curve is much smoother. T</w:t>
      </w:r>
      <w:r w:rsidR="00D43824">
        <w:rPr>
          <w:noProof/>
          <w:sz w:val="24"/>
          <w:szCs w:val="24"/>
        </w:rPr>
        <w:t xml:space="preserve">his might be the result of features extraction model </w:t>
      </w:r>
      <w:r w:rsidR="00A87041">
        <w:rPr>
          <w:noProof/>
          <w:sz w:val="24"/>
          <w:szCs w:val="24"/>
        </w:rPr>
        <w:t>applied</w:t>
      </w:r>
      <w:r w:rsidR="00D43824">
        <w:rPr>
          <w:noProof/>
          <w:sz w:val="24"/>
          <w:szCs w:val="24"/>
        </w:rPr>
        <w:t xml:space="preserve"> before RBF training.</w:t>
      </w:r>
    </w:p>
    <w:p w14:paraId="19CCA142" w14:textId="475FFD60" w:rsidR="005421B7" w:rsidRDefault="005421B7">
      <w:pPr>
        <w:rPr>
          <w:b/>
          <w:bCs/>
          <w:sz w:val="24"/>
          <w:szCs w:val="24"/>
        </w:rPr>
      </w:pPr>
    </w:p>
    <w:p w14:paraId="07D63F53" w14:textId="5E528395" w:rsidR="005421B7" w:rsidRDefault="005421B7">
      <w:pPr>
        <w:rPr>
          <w:b/>
          <w:bCs/>
          <w:sz w:val="24"/>
          <w:szCs w:val="24"/>
        </w:rPr>
      </w:pPr>
      <w:r>
        <w:rPr>
          <w:noProof/>
          <w:sz w:val="24"/>
          <w:szCs w:val="24"/>
          <w:lang w:val="en-US" w:eastAsia="en-US"/>
        </w:rPr>
        <w:lastRenderedPageBreak/>
        <w:drawing>
          <wp:inline distT="114300" distB="114300" distL="114300" distR="114300" wp14:anchorId="1E8ED561" wp14:editId="0ABB22FB">
            <wp:extent cx="5943600" cy="27559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2755900"/>
                    </a:xfrm>
                    <a:prstGeom prst="rect">
                      <a:avLst/>
                    </a:prstGeom>
                    <a:ln/>
                  </pic:spPr>
                </pic:pic>
              </a:graphicData>
            </a:graphic>
          </wp:inline>
        </w:drawing>
      </w:r>
    </w:p>
    <w:p w14:paraId="60312165" w14:textId="7747980D" w:rsidR="004133BD" w:rsidRDefault="00A87041" w:rsidP="00A87041">
      <w:pPr>
        <w:jc w:val="both"/>
        <w:rPr>
          <w:noProof/>
          <w:sz w:val="24"/>
          <w:szCs w:val="24"/>
        </w:rPr>
      </w:pPr>
      <w:r>
        <w:rPr>
          <w:noProof/>
          <w:sz w:val="24"/>
          <w:szCs w:val="24"/>
        </w:rPr>
        <w:t>RBF model shows the</w:t>
      </w:r>
      <w:r w:rsidR="004133BD">
        <w:rPr>
          <w:noProof/>
          <w:sz w:val="24"/>
          <w:szCs w:val="24"/>
        </w:rPr>
        <w:t xml:space="preserve"> predicted value </w:t>
      </w:r>
      <w:r w:rsidR="004133BD" w:rsidRPr="001548C7">
        <w:rPr>
          <w:noProof/>
          <w:sz w:val="24"/>
          <w:szCs w:val="24"/>
        </w:rPr>
        <w:t>fluctuat</w:t>
      </w:r>
      <w:r>
        <w:rPr>
          <w:noProof/>
          <w:sz w:val="24"/>
          <w:szCs w:val="24"/>
        </w:rPr>
        <w:t>ing</w:t>
      </w:r>
      <w:r w:rsidR="004133BD" w:rsidRPr="001548C7">
        <w:rPr>
          <w:noProof/>
          <w:sz w:val="24"/>
          <w:szCs w:val="24"/>
        </w:rPr>
        <w:t xml:space="preserve"> </w:t>
      </w:r>
      <w:r w:rsidR="004133BD">
        <w:rPr>
          <w:noProof/>
          <w:sz w:val="24"/>
          <w:szCs w:val="24"/>
        </w:rPr>
        <w:t xml:space="preserve">closely to actual value. </w:t>
      </w:r>
      <w:r w:rsidR="00145E58">
        <w:rPr>
          <w:noProof/>
          <w:sz w:val="24"/>
          <w:szCs w:val="24"/>
        </w:rPr>
        <w:t>Similar to MLP model, RBF model suffer</w:t>
      </w:r>
      <w:r>
        <w:rPr>
          <w:noProof/>
          <w:sz w:val="24"/>
          <w:szCs w:val="24"/>
        </w:rPr>
        <w:t>s</w:t>
      </w:r>
      <w:r w:rsidR="00145E58">
        <w:rPr>
          <w:noProof/>
          <w:sz w:val="24"/>
          <w:szCs w:val="24"/>
        </w:rPr>
        <w:t xml:space="preserve"> from the same problem of not </w:t>
      </w:r>
      <w:r>
        <w:rPr>
          <w:noProof/>
          <w:sz w:val="24"/>
          <w:szCs w:val="24"/>
        </w:rPr>
        <w:t xml:space="preserve">being </w:t>
      </w:r>
      <w:r w:rsidR="00145E58">
        <w:rPr>
          <w:noProof/>
          <w:sz w:val="24"/>
          <w:szCs w:val="24"/>
        </w:rPr>
        <w:t xml:space="preserve">able to </w:t>
      </w:r>
      <w:r>
        <w:rPr>
          <w:noProof/>
          <w:sz w:val="24"/>
          <w:szCs w:val="24"/>
        </w:rPr>
        <w:t>predict values</w:t>
      </w:r>
      <w:r w:rsidR="00145E58">
        <w:rPr>
          <w:noProof/>
          <w:sz w:val="24"/>
          <w:szCs w:val="24"/>
        </w:rPr>
        <w:t xml:space="preserve"> below 0.2.</w:t>
      </w:r>
    </w:p>
    <w:p w14:paraId="3F123C1F" w14:textId="77777777" w:rsidR="00A87041" w:rsidRDefault="00A87041" w:rsidP="00A87041">
      <w:pPr>
        <w:jc w:val="both"/>
        <w:rPr>
          <w:b/>
          <w:bCs/>
          <w:sz w:val="24"/>
          <w:szCs w:val="24"/>
        </w:rPr>
      </w:pPr>
    </w:p>
    <w:p w14:paraId="69B002DF" w14:textId="77777777" w:rsidR="00BC1FF0" w:rsidRDefault="00BC1FF0">
      <w:pPr>
        <w:rPr>
          <w:ins w:id="4" w:author="Lai Yiwen" w:date="2018-05-07T21:07:00Z"/>
          <w:b/>
          <w:bCs/>
          <w:sz w:val="24"/>
          <w:szCs w:val="24"/>
        </w:rPr>
      </w:pPr>
      <w:ins w:id="5" w:author="Lai Yiwen" w:date="2018-05-07T21:07:00Z">
        <w:r>
          <w:rPr>
            <w:b/>
            <w:bCs/>
            <w:sz w:val="24"/>
            <w:szCs w:val="24"/>
          </w:rPr>
          <w:br w:type="page"/>
        </w:r>
      </w:ins>
    </w:p>
    <w:p w14:paraId="0000006C" w14:textId="5667DDAC" w:rsidR="00463AC5" w:rsidRDefault="0B15EEC0" w:rsidP="0B15EEC0">
      <w:pPr>
        <w:rPr>
          <w:b/>
          <w:bCs/>
          <w:sz w:val="24"/>
          <w:szCs w:val="24"/>
        </w:rPr>
      </w:pPr>
      <w:r w:rsidRPr="0B15EEC0">
        <w:rPr>
          <w:b/>
          <w:bCs/>
          <w:sz w:val="24"/>
          <w:szCs w:val="24"/>
        </w:rPr>
        <w:lastRenderedPageBreak/>
        <w:t>Results</w:t>
      </w:r>
    </w:p>
    <w:p w14:paraId="5E24743E" w14:textId="06D9A32B" w:rsidR="00894966" w:rsidRPr="00894966" w:rsidRDefault="00894966">
      <w:pPr>
        <w:rPr>
          <w:bCs/>
          <w:sz w:val="24"/>
          <w:szCs w:val="24"/>
        </w:rPr>
      </w:pPr>
    </w:p>
    <w:tbl>
      <w:tblPr>
        <w:tblW w:w="95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398"/>
        <w:gridCol w:w="2205"/>
        <w:gridCol w:w="1929"/>
        <w:gridCol w:w="2003"/>
      </w:tblGrid>
      <w:tr w:rsidR="00E17FD1" w14:paraId="0F6081E8" w14:textId="6D590357" w:rsidTr="00AE2458">
        <w:trPr>
          <w:trHeight w:val="212"/>
        </w:trPr>
        <w:tc>
          <w:tcPr>
            <w:tcW w:w="3398" w:type="dxa"/>
            <w:shd w:val="clear" w:color="auto" w:fill="auto"/>
            <w:tcMar>
              <w:top w:w="100" w:type="dxa"/>
              <w:left w:w="100" w:type="dxa"/>
              <w:bottom w:w="100" w:type="dxa"/>
              <w:right w:w="100" w:type="dxa"/>
            </w:tcMar>
          </w:tcPr>
          <w:p w14:paraId="4D21894B" w14:textId="77777777" w:rsidR="00E17FD1" w:rsidRPr="0B15EEC0" w:rsidRDefault="00E17FD1" w:rsidP="00E17FD1">
            <w:pPr>
              <w:widowControl w:val="0"/>
              <w:pBdr>
                <w:top w:val="nil"/>
                <w:left w:val="nil"/>
                <w:bottom w:val="nil"/>
                <w:right w:val="nil"/>
                <w:between w:val="nil"/>
              </w:pBdr>
              <w:spacing w:line="240" w:lineRule="auto"/>
              <w:rPr>
                <w:sz w:val="20"/>
                <w:szCs w:val="20"/>
              </w:rPr>
            </w:pPr>
          </w:p>
        </w:tc>
        <w:tc>
          <w:tcPr>
            <w:tcW w:w="2205" w:type="dxa"/>
            <w:shd w:val="clear" w:color="auto" w:fill="auto"/>
            <w:tcMar>
              <w:top w:w="100" w:type="dxa"/>
              <w:left w:w="100" w:type="dxa"/>
              <w:bottom w:w="100" w:type="dxa"/>
              <w:right w:w="100" w:type="dxa"/>
            </w:tcMar>
          </w:tcPr>
          <w:p w14:paraId="56E99419" w14:textId="77777777" w:rsidR="00000517" w:rsidRDefault="006454EB" w:rsidP="00000517">
            <w:pPr>
              <w:widowControl w:val="0"/>
              <w:spacing w:line="240" w:lineRule="auto"/>
              <w:jc w:val="center"/>
              <w:rPr>
                <w:b/>
                <w:sz w:val="21"/>
                <w:szCs w:val="21"/>
                <w:highlight w:val="white"/>
              </w:rPr>
            </w:pPr>
            <w:hyperlink r:id="rId18" w:history="1">
              <w:r w:rsidR="00E17FD1" w:rsidRPr="003F7DF7">
                <w:rPr>
                  <w:rStyle w:val="Hyperlink"/>
                  <w:b/>
                  <w:sz w:val="21"/>
                  <w:szCs w:val="21"/>
                  <w:highlight w:val="white"/>
                </w:rPr>
                <w:t>Linear Regression</w:t>
              </w:r>
            </w:hyperlink>
          </w:p>
          <w:p w14:paraId="1A9CE095" w14:textId="14F7C2FE" w:rsidR="00D87344" w:rsidRPr="005B3A08" w:rsidRDefault="00D87344" w:rsidP="004D5026">
            <w:pPr>
              <w:widowControl w:val="0"/>
              <w:spacing w:line="240" w:lineRule="auto"/>
              <w:jc w:val="center"/>
              <w:rPr>
                <w:b/>
                <w:sz w:val="21"/>
                <w:szCs w:val="21"/>
                <w:highlight w:val="white"/>
              </w:rPr>
            </w:pPr>
            <w:r>
              <w:rPr>
                <w:b/>
                <w:sz w:val="21"/>
                <w:szCs w:val="21"/>
                <w:highlight w:val="white"/>
              </w:rPr>
              <w:t>(Baseline)</w:t>
            </w:r>
          </w:p>
        </w:tc>
        <w:tc>
          <w:tcPr>
            <w:tcW w:w="1929" w:type="dxa"/>
          </w:tcPr>
          <w:p w14:paraId="19658C99" w14:textId="76899F78" w:rsidR="00E17FD1" w:rsidRPr="005B3A08" w:rsidRDefault="006454EB" w:rsidP="00E17FD1">
            <w:pPr>
              <w:widowControl w:val="0"/>
              <w:spacing w:line="240" w:lineRule="auto"/>
              <w:jc w:val="center"/>
              <w:rPr>
                <w:b/>
                <w:sz w:val="21"/>
                <w:szCs w:val="21"/>
                <w:highlight w:val="white"/>
              </w:rPr>
            </w:pPr>
            <w:hyperlink r:id="rId19" w:history="1">
              <w:r w:rsidR="00E17FD1" w:rsidRPr="003F7DF7">
                <w:rPr>
                  <w:rStyle w:val="Hyperlink"/>
                  <w:b/>
                  <w:sz w:val="21"/>
                  <w:szCs w:val="21"/>
                  <w:highlight w:val="white"/>
                </w:rPr>
                <w:t>MLP</w:t>
              </w:r>
            </w:hyperlink>
          </w:p>
        </w:tc>
        <w:tc>
          <w:tcPr>
            <w:tcW w:w="2003" w:type="dxa"/>
          </w:tcPr>
          <w:p w14:paraId="3644C226" w14:textId="6EFFC44A" w:rsidR="00E17FD1" w:rsidRDefault="006454EB" w:rsidP="00E17FD1">
            <w:pPr>
              <w:widowControl w:val="0"/>
              <w:spacing w:line="240" w:lineRule="auto"/>
              <w:jc w:val="center"/>
              <w:rPr>
                <w:b/>
                <w:sz w:val="21"/>
                <w:szCs w:val="21"/>
                <w:highlight w:val="white"/>
              </w:rPr>
            </w:pPr>
            <w:hyperlink r:id="rId20" w:history="1">
              <w:r w:rsidR="00E17FD1" w:rsidRPr="00E334A8">
                <w:rPr>
                  <w:rStyle w:val="Hyperlink"/>
                  <w:b/>
                  <w:sz w:val="20"/>
                  <w:szCs w:val="20"/>
                  <w:highlight w:val="white"/>
                </w:rPr>
                <w:t>RBF</w:t>
              </w:r>
            </w:hyperlink>
          </w:p>
        </w:tc>
      </w:tr>
      <w:tr w:rsidR="00E17FD1" w14:paraId="211B1ED1" w14:textId="1EFD835D" w:rsidTr="00AE2458">
        <w:trPr>
          <w:trHeight w:val="199"/>
        </w:trPr>
        <w:tc>
          <w:tcPr>
            <w:tcW w:w="3398" w:type="dxa"/>
            <w:shd w:val="clear" w:color="auto" w:fill="auto"/>
            <w:tcMar>
              <w:top w:w="100" w:type="dxa"/>
              <w:left w:w="100" w:type="dxa"/>
              <w:bottom w:w="100" w:type="dxa"/>
              <w:right w:w="100" w:type="dxa"/>
            </w:tcMar>
          </w:tcPr>
          <w:p w14:paraId="0000006E"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Loss</w:t>
            </w:r>
          </w:p>
        </w:tc>
        <w:tc>
          <w:tcPr>
            <w:tcW w:w="2205" w:type="dxa"/>
            <w:shd w:val="clear" w:color="auto" w:fill="auto"/>
            <w:tcMar>
              <w:top w:w="100" w:type="dxa"/>
              <w:left w:w="100" w:type="dxa"/>
              <w:bottom w:w="100" w:type="dxa"/>
              <w:right w:w="100" w:type="dxa"/>
            </w:tcMar>
          </w:tcPr>
          <w:p w14:paraId="0000006F" w14:textId="7424C37D" w:rsidR="00E17FD1" w:rsidRPr="00336EE1" w:rsidRDefault="00E17FD1" w:rsidP="00E17FD1">
            <w:pPr>
              <w:pStyle w:val="HTMLPreformatted"/>
              <w:shd w:val="clear" w:color="auto" w:fill="FFFFFF"/>
              <w:wordWrap w:val="0"/>
              <w:jc w:val="center"/>
              <w:textAlignment w:val="baseline"/>
              <w:rPr>
                <w:rFonts w:ascii="Arial" w:hAnsi="Arial" w:cs="Arial"/>
                <w:highlight w:val="white"/>
              </w:rPr>
            </w:pPr>
            <w:r w:rsidRPr="00336EE1">
              <w:rPr>
                <w:rFonts w:ascii="Arial" w:hAnsi="Arial" w:cs="Arial"/>
                <w:highlight w:val="white"/>
              </w:rPr>
              <w:t>-</w:t>
            </w:r>
          </w:p>
        </w:tc>
        <w:tc>
          <w:tcPr>
            <w:tcW w:w="1929" w:type="dxa"/>
          </w:tcPr>
          <w:p w14:paraId="2258C7F2" w14:textId="7E336C5A"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0.022189</w:t>
            </w:r>
          </w:p>
        </w:tc>
        <w:tc>
          <w:tcPr>
            <w:tcW w:w="2003" w:type="dxa"/>
          </w:tcPr>
          <w:p w14:paraId="4DBD67FE" w14:textId="651A4982"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0.022356</w:t>
            </w:r>
          </w:p>
        </w:tc>
      </w:tr>
      <w:tr w:rsidR="00E17FD1" w14:paraId="156A7EF1" w14:textId="267EEE12" w:rsidTr="00AE2458">
        <w:trPr>
          <w:trHeight w:val="199"/>
        </w:trPr>
        <w:tc>
          <w:tcPr>
            <w:tcW w:w="3398" w:type="dxa"/>
            <w:shd w:val="clear" w:color="auto" w:fill="auto"/>
            <w:tcMar>
              <w:top w:w="100" w:type="dxa"/>
              <w:left w:w="100" w:type="dxa"/>
              <w:bottom w:w="100" w:type="dxa"/>
              <w:right w:w="100" w:type="dxa"/>
            </w:tcMar>
          </w:tcPr>
          <w:p w14:paraId="00000070" w14:textId="3CB7492D"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MSE (mean-square error)</w:t>
            </w:r>
          </w:p>
        </w:tc>
        <w:tc>
          <w:tcPr>
            <w:tcW w:w="2205" w:type="dxa"/>
            <w:shd w:val="clear" w:color="auto" w:fill="auto"/>
            <w:tcMar>
              <w:top w:w="100" w:type="dxa"/>
              <w:left w:w="100" w:type="dxa"/>
              <w:bottom w:w="100" w:type="dxa"/>
              <w:right w:w="100" w:type="dxa"/>
            </w:tcMar>
          </w:tcPr>
          <w:p w14:paraId="00000071" w14:textId="74F66015"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0.065264</w:t>
            </w:r>
          </w:p>
        </w:tc>
        <w:tc>
          <w:tcPr>
            <w:tcW w:w="1929" w:type="dxa"/>
          </w:tcPr>
          <w:p w14:paraId="3DF4F391" w14:textId="15D0BFA5"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0.01104</w:t>
            </w:r>
          </w:p>
        </w:tc>
        <w:tc>
          <w:tcPr>
            <w:tcW w:w="2003" w:type="dxa"/>
          </w:tcPr>
          <w:p w14:paraId="4596ADFB" w14:textId="3C82FF88"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0.014396</w:t>
            </w:r>
          </w:p>
        </w:tc>
      </w:tr>
      <w:tr w:rsidR="00E17FD1" w14:paraId="1FAB0D8E" w14:textId="3CC8F8DD" w:rsidTr="00AE2458">
        <w:trPr>
          <w:trHeight w:val="199"/>
        </w:trPr>
        <w:tc>
          <w:tcPr>
            <w:tcW w:w="3398" w:type="dxa"/>
            <w:shd w:val="clear" w:color="auto" w:fill="auto"/>
            <w:tcMar>
              <w:top w:w="100" w:type="dxa"/>
              <w:left w:w="100" w:type="dxa"/>
              <w:bottom w:w="100" w:type="dxa"/>
              <w:right w:w="100" w:type="dxa"/>
            </w:tcMar>
          </w:tcPr>
          <w:p w14:paraId="00000072" w14:textId="3AD45BF8"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RMSE (root-mean-square error)</w:t>
            </w:r>
          </w:p>
        </w:tc>
        <w:tc>
          <w:tcPr>
            <w:tcW w:w="2205" w:type="dxa"/>
            <w:shd w:val="clear" w:color="auto" w:fill="auto"/>
            <w:tcMar>
              <w:top w:w="100" w:type="dxa"/>
              <w:left w:w="100" w:type="dxa"/>
              <w:bottom w:w="100" w:type="dxa"/>
              <w:right w:w="100" w:type="dxa"/>
            </w:tcMar>
          </w:tcPr>
          <w:p w14:paraId="00000073" w14:textId="575863B8"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0.255469</w:t>
            </w:r>
          </w:p>
        </w:tc>
        <w:tc>
          <w:tcPr>
            <w:tcW w:w="1929" w:type="dxa"/>
          </w:tcPr>
          <w:p w14:paraId="62792797" w14:textId="0454D5AB"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0.105073</w:t>
            </w:r>
          </w:p>
        </w:tc>
        <w:tc>
          <w:tcPr>
            <w:tcW w:w="2003" w:type="dxa"/>
          </w:tcPr>
          <w:p w14:paraId="6C6A5AFD" w14:textId="0891CF30"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0.119984</w:t>
            </w:r>
          </w:p>
        </w:tc>
      </w:tr>
      <w:tr w:rsidR="00E17FD1" w14:paraId="4C4AF914" w14:textId="6D9CF720" w:rsidTr="00AE2458">
        <w:trPr>
          <w:trHeight w:val="199"/>
        </w:trPr>
        <w:tc>
          <w:tcPr>
            <w:tcW w:w="3398" w:type="dxa"/>
            <w:shd w:val="clear" w:color="auto" w:fill="auto"/>
            <w:tcMar>
              <w:top w:w="100" w:type="dxa"/>
              <w:left w:w="100" w:type="dxa"/>
              <w:bottom w:w="100" w:type="dxa"/>
              <w:right w:w="100" w:type="dxa"/>
            </w:tcMar>
          </w:tcPr>
          <w:p w14:paraId="00000074"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Explained Variance Score</w:t>
            </w:r>
          </w:p>
        </w:tc>
        <w:tc>
          <w:tcPr>
            <w:tcW w:w="2205" w:type="dxa"/>
            <w:shd w:val="clear" w:color="auto" w:fill="auto"/>
            <w:tcMar>
              <w:top w:w="100" w:type="dxa"/>
              <w:left w:w="100" w:type="dxa"/>
              <w:bottom w:w="100" w:type="dxa"/>
              <w:right w:w="100" w:type="dxa"/>
            </w:tcMar>
          </w:tcPr>
          <w:p w14:paraId="00000075" w14:textId="6D119A46"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-4.512672</w:t>
            </w:r>
          </w:p>
        </w:tc>
        <w:tc>
          <w:tcPr>
            <w:tcW w:w="1929" w:type="dxa"/>
          </w:tcPr>
          <w:p w14:paraId="17D4E68B" w14:textId="4595A17D"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0.817475</w:t>
            </w:r>
          </w:p>
        </w:tc>
        <w:tc>
          <w:tcPr>
            <w:tcW w:w="2003" w:type="dxa"/>
          </w:tcPr>
          <w:p w14:paraId="54981DC8" w14:textId="5CC6228D"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0.762068</w:t>
            </w:r>
          </w:p>
        </w:tc>
      </w:tr>
      <w:tr w:rsidR="00E17FD1" w14:paraId="69CDCE3D" w14:textId="4B7EBCE4" w:rsidTr="00AE2458">
        <w:trPr>
          <w:trHeight w:val="199"/>
        </w:trPr>
        <w:tc>
          <w:tcPr>
            <w:tcW w:w="3398" w:type="dxa"/>
            <w:shd w:val="clear" w:color="auto" w:fill="auto"/>
            <w:tcMar>
              <w:top w:w="100" w:type="dxa"/>
              <w:left w:w="100" w:type="dxa"/>
              <w:bottom w:w="100" w:type="dxa"/>
              <w:right w:w="100" w:type="dxa"/>
            </w:tcMar>
          </w:tcPr>
          <w:p w14:paraId="00000076"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Mean Absolute Error</w:t>
            </w:r>
          </w:p>
        </w:tc>
        <w:tc>
          <w:tcPr>
            <w:tcW w:w="2205" w:type="dxa"/>
            <w:shd w:val="clear" w:color="auto" w:fill="auto"/>
            <w:tcMar>
              <w:top w:w="100" w:type="dxa"/>
              <w:left w:w="100" w:type="dxa"/>
              <w:bottom w:w="100" w:type="dxa"/>
              <w:right w:w="100" w:type="dxa"/>
            </w:tcMar>
          </w:tcPr>
          <w:p w14:paraId="00000077" w14:textId="2CEBCC83"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0.216581</w:t>
            </w:r>
          </w:p>
        </w:tc>
        <w:tc>
          <w:tcPr>
            <w:tcW w:w="1929" w:type="dxa"/>
          </w:tcPr>
          <w:p w14:paraId="724ED5DD" w14:textId="1861243C"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0.07962</w:t>
            </w:r>
          </w:p>
        </w:tc>
        <w:tc>
          <w:tcPr>
            <w:tcW w:w="2003" w:type="dxa"/>
          </w:tcPr>
          <w:p w14:paraId="32FF2E4C" w14:textId="38286B51"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0.09119</w:t>
            </w:r>
          </w:p>
        </w:tc>
      </w:tr>
      <w:tr w:rsidR="00E17FD1" w14:paraId="78DF653E" w14:textId="0FECEFA2" w:rsidTr="00AE2458">
        <w:trPr>
          <w:trHeight w:val="199"/>
        </w:trPr>
        <w:tc>
          <w:tcPr>
            <w:tcW w:w="3398" w:type="dxa"/>
            <w:shd w:val="clear" w:color="auto" w:fill="auto"/>
            <w:tcMar>
              <w:top w:w="100" w:type="dxa"/>
              <w:left w:w="100" w:type="dxa"/>
              <w:bottom w:w="100" w:type="dxa"/>
              <w:right w:w="100" w:type="dxa"/>
            </w:tcMar>
          </w:tcPr>
          <w:p w14:paraId="00000078"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Mean Squared Log Error</w:t>
            </w:r>
          </w:p>
        </w:tc>
        <w:tc>
          <w:tcPr>
            <w:tcW w:w="2205" w:type="dxa"/>
            <w:shd w:val="clear" w:color="auto" w:fill="auto"/>
            <w:tcMar>
              <w:top w:w="100" w:type="dxa"/>
              <w:left w:w="100" w:type="dxa"/>
              <w:bottom w:w="100" w:type="dxa"/>
              <w:right w:w="100" w:type="dxa"/>
            </w:tcMar>
          </w:tcPr>
          <w:p w14:paraId="00000079" w14:textId="501E13D6"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0.032551</w:t>
            </w:r>
          </w:p>
        </w:tc>
        <w:tc>
          <w:tcPr>
            <w:tcW w:w="1929" w:type="dxa"/>
          </w:tcPr>
          <w:p w14:paraId="2DF9D882" w14:textId="61B7D3E2"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0.006801</w:t>
            </w:r>
          </w:p>
        </w:tc>
        <w:tc>
          <w:tcPr>
            <w:tcW w:w="2003" w:type="dxa"/>
          </w:tcPr>
          <w:p w14:paraId="4D1A76A6" w14:textId="01A9D214"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0.009118</w:t>
            </w:r>
          </w:p>
        </w:tc>
      </w:tr>
      <w:tr w:rsidR="00E17FD1" w14:paraId="4C785DCF" w14:textId="35E4E13F" w:rsidTr="00AE2458">
        <w:trPr>
          <w:trHeight w:val="199"/>
        </w:trPr>
        <w:tc>
          <w:tcPr>
            <w:tcW w:w="3398" w:type="dxa"/>
            <w:shd w:val="clear" w:color="auto" w:fill="auto"/>
            <w:tcMar>
              <w:top w:w="100" w:type="dxa"/>
              <w:left w:w="100" w:type="dxa"/>
              <w:bottom w:w="100" w:type="dxa"/>
              <w:right w:w="100" w:type="dxa"/>
            </w:tcMar>
          </w:tcPr>
          <w:p w14:paraId="0000007A"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Median Absolute Error</w:t>
            </w:r>
          </w:p>
        </w:tc>
        <w:tc>
          <w:tcPr>
            <w:tcW w:w="2205" w:type="dxa"/>
            <w:shd w:val="clear" w:color="auto" w:fill="auto"/>
            <w:tcMar>
              <w:top w:w="100" w:type="dxa"/>
              <w:left w:w="100" w:type="dxa"/>
              <w:bottom w:w="100" w:type="dxa"/>
              <w:right w:w="100" w:type="dxa"/>
            </w:tcMar>
          </w:tcPr>
          <w:p w14:paraId="0000007B" w14:textId="2742FE2F"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0.2093</w:t>
            </w:r>
          </w:p>
        </w:tc>
        <w:tc>
          <w:tcPr>
            <w:tcW w:w="1929" w:type="dxa"/>
          </w:tcPr>
          <w:p w14:paraId="76400BAB" w14:textId="644866E2"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0.056895</w:t>
            </w:r>
          </w:p>
        </w:tc>
        <w:tc>
          <w:tcPr>
            <w:tcW w:w="2003" w:type="dxa"/>
          </w:tcPr>
          <w:p w14:paraId="2D369867" w14:textId="6AECFFF6"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0.069093</w:t>
            </w:r>
          </w:p>
        </w:tc>
      </w:tr>
      <w:tr w:rsidR="00E17FD1" w14:paraId="7103BDE9" w14:textId="67ED4052" w:rsidTr="00AE2458">
        <w:trPr>
          <w:trHeight w:val="199"/>
        </w:trPr>
        <w:tc>
          <w:tcPr>
            <w:tcW w:w="3398" w:type="dxa"/>
            <w:shd w:val="clear" w:color="auto" w:fill="auto"/>
            <w:tcMar>
              <w:top w:w="100" w:type="dxa"/>
              <w:left w:w="100" w:type="dxa"/>
              <w:bottom w:w="100" w:type="dxa"/>
              <w:right w:w="100" w:type="dxa"/>
            </w:tcMar>
          </w:tcPr>
          <w:p w14:paraId="0000007C" w14:textId="77777777" w:rsidR="00E17FD1" w:rsidRPr="001556EA" w:rsidRDefault="00E17FD1" w:rsidP="00E17FD1">
            <w:pPr>
              <w:widowControl w:val="0"/>
              <w:pBdr>
                <w:top w:val="nil"/>
                <w:left w:val="nil"/>
                <w:bottom w:val="nil"/>
                <w:right w:val="nil"/>
                <w:between w:val="nil"/>
              </w:pBdr>
              <w:spacing w:line="240" w:lineRule="auto"/>
              <w:rPr>
                <w:b/>
                <w:sz w:val="20"/>
                <w:szCs w:val="20"/>
              </w:rPr>
            </w:pPr>
            <w:r w:rsidRPr="001556EA">
              <w:rPr>
                <w:b/>
                <w:sz w:val="20"/>
                <w:szCs w:val="20"/>
              </w:rPr>
              <w:t>R</w:t>
            </w:r>
            <w:r w:rsidRPr="0009024E">
              <w:rPr>
                <w:b/>
                <w:sz w:val="20"/>
                <w:szCs w:val="20"/>
                <w:vertAlign w:val="superscript"/>
              </w:rPr>
              <w:t>2</w:t>
            </w:r>
          </w:p>
        </w:tc>
        <w:tc>
          <w:tcPr>
            <w:tcW w:w="2205" w:type="dxa"/>
            <w:shd w:val="clear" w:color="auto" w:fill="auto"/>
            <w:tcMar>
              <w:top w:w="100" w:type="dxa"/>
              <w:left w:w="100" w:type="dxa"/>
              <w:bottom w:w="100" w:type="dxa"/>
              <w:right w:w="100" w:type="dxa"/>
            </w:tcMar>
          </w:tcPr>
          <w:p w14:paraId="0000007D" w14:textId="10EE7674" w:rsidR="00E17FD1" w:rsidRPr="009C252E" w:rsidRDefault="00E17FD1" w:rsidP="00E17FD1">
            <w:pPr>
              <w:pStyle w:val="HTMLPreformatted"/>
              <w:shd w:val="clear" w:color="auto" w:fill="FFFFFF"/>
              <w:wordWrap w:val="0"/>
              <w:jc w:val="center"/>
              <w:textAlignment w:val="baseline"/>
              <w:rPr>
                <w:rFonts w:ascii="Arial" w:hAnsi="Arial" w:cs="Arial"/>
                <w:color w:val="000000"/>
              </w:rPr>
            </w:pPr>
            <w:r w:rsidRPr="00336EE1">
              <w:rPr>
                <w:rFonts w:ascii="Arial" w:hAnsi="Arial" w:cs="Arial"/>
                <w:color w:val="000000"/>
              </w:rPr>
              <w:t>-4.675613</w:t>
            </w:r>
          </w:p>
        </w:tc>
        <w:tc>
          <w:tcPr>
            <w:tcW w:w="1929" w:type="dxa"/>
          </w:tcPr>
          <w:p w14:paraId="052A144A" w14:textId="489FC784" w:rsidR="00E17FD1" w:rsidRPr="008F2804" w:rsidRDefault="008F2804" w:rsidP="008F2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8F2804">
              <w:rPr>
                <w:rFonts w:eastAsia="Times New Roman"/>
                <w:color w:val="000000"/>
                <w:sz w:val="20"/>
                <w:szCs w:val="20"/>
                <w:lang w:val="en-US"/>
              </w:rPr>
              <w:t>0.810248</w:t>
            </w:r>
          </w:p>
        </w:tc>
        <w:tc>
          <w:tcPr>
            <w:tcW w:w="2003" w:type="dxa"/>
          </w:tcPr>
          <w:p w14:paraId="5D09557E" w14:textId="21247123" w:rsidR="00E17FD1" w:rsidRPr="00336EE1" w:rsidRDefault="00E17FD1" w:rsidP="00E17FD1">
            <w:pPr>
              <w:widowControl w:val="0"/>
              <w:spacing w:line="240" w:lineRule="auto"/>
              <w:jc w:val="center"/>
              <w:rPr>
                <w:sz w:val="20"/>
                <w:szCs w:val="20"/>
                <w:highlight w:val="white"/>
              </w:rPr>
            </w:pPr>
            <w:r w:rsidRPr="0B15EEC0">
              <w:rPr>
                <w:sz w:val="20"/>
                <w:szCs w:val="20"/>
                <w:highlight w:val="white"/>
              </w:rPr>
              <w:t>0.72928</w:t>
            </w:r>
          </w:p>
        </w:tc>
      </w:tr>
    </w:tbl>
    <w:p w14:paraId="0000007F" w14:textId="77777777" w:rsidR="00463AC5" w:rsidRDefault="00463AC5">
      <w:pPr>
        <w:rPr>
          <w:sz w:val="24"/>
          <w:szCs w:val="24"/>
        </w:rPr>
      </w:pP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420"/>
        <w:gridCol w:w="3240"/>
        <w:gridCol w:w="2880"/>
      </w:tblGrid>
      <w:tr w:rsidR="00502E28" w14:paraId="17896F39" w14:textId="76D54C98" w:rsidTr="001E0197">
        <w:tc>
          <w:tcPr>
            <w:tcW w:w="3420" w:type="dxa"/>
            <w:shd w:val="clear" w:color="auto" w:fill="auto"/>
            <w:tcMar>
              <w:top w:w="100" w:type="dxa"/>
              <w:left w:w="100" w:type="dxa"/>
              <w:bottom w:w="100" w:type="dxa"/>
              <w:right w:w="100" w:type="dxa"/>
            </w:tcMar>
          </w:tcPr>
          <w:p w14:paraId="12EC2ABC" w14:textId="77777777" w:rsidR="00502E28" w:rsidRDefault="00502E28" w:rsidP="00502E28">
            <w:pPr>
              <w:widowControl w:val="0"/>
              <w:spacing w:line="240" w:lineRule="auto"/>
              <w:rPr>
                <w:sz w:val="20"/>
                <w:szCs w:val="20"/>
              </w:rPr>
            </w:pPr>
          </w:p>
        </w:tc>
        <w:tc>
          <w:tcPr>
            <w:tcW w:w="3240" w:type="dxa"/>
          </w:tcPr>
          <w:p w14:paraId="2B4DC302" w14:textId="19A45F5D" w:rsidR="00502E28" w:rsidRPr="00502E28" w:rsidRDefault="00502E28" w:rsidP="00502E28">
            <w:pPr>
              <w:widowControl w:val="0"/>
              <w:spacing w:line="240" w:lineRule="auto"/>
              <w:jc w:val="center"/>
              <w:rPr>
                <w:b/>
                <w:sz w:val="20"/>
                <w:szCs w:val="20"/>
                <w:highlight w:val="white"/>
              </w:rPr>
            </w:pPr>
            <w:r w:rsidRPr="00502E28">
              <w:rPr>
                <w:b/>
                <w:sz w:val="20"/>
                <w:szCs w:val="20"/>
                <w:highlight w:val="white"/>
              </w:rPr>
              <w:t>MLP</w:t>
            </w:r>
          </w:p>
        </w:tc>
        <w:tc>
          <w:tcPr>
            <w:tcW w:w="2880" w:type="dxa"/>
          </w:tcPr>
          <w:p w14:paraId="1CE617FE" w14:textId="37944A00" w:rsidR="00502E28" w:rsidRPr="00502E28" w:rsidRDefault="00502E28" w:rsidP="00502E28">
            <w:pPr>
              <w:widowControl w:val="0"/>
              <w:spacing w:line="240" w:lineRule="auto"/>
              <w:jc w:val="center"/>
              <w:rPr>
                <w:b/>
                <w:sz w:val="20"/>
                <w:szCs w:val="20"/>
                <w:highlight w:val="white"/>
              </w:rPr>
            </w:pPr>
            <w:r w:rsidRPr="00502E28">
              <w:rPr>
                <w:b/>
                <w:sz w:val="20"/>
                <w:szCs w:val="20"/>
                <w:highlight w:val="white"/>
              </w:rPr>
              <w:t>RBF</w:t>
            </w:r>
          </w:p>
        </w:tc>
      </w:tr>
      <w:tr w:rsidR="00502E28" w14:paraId="39EE6894" w14:textId="407780C7" w:rsidTr="001E0197">
        <w:tc>
          <w:tcPr>
            <w:tcW w:w="3420" w:type="dxa"/>
            <w:shd w:val="clear" w:color="auto" w:fill="auto"/>
            <w:tcMar>
              <w:top w:w="100" w:type="dxa"/>
              <w:left w:w="100" w:type="dxa"/>
              <w:bottom w:w="100" w:type="dxa"/>
              <w:right w:w="100" w:type="dxa"/>
            </w:tcMar>
          </w:tcPr>
          <w:p w14:paraId="00000080" w14:textId="63BDB29A"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Loss</w:t>
            </w:r>
          </w:p>
        </w:tc>
        <w:tc>
          <w:tcPr>
            <w:tcW w:w="3240" w:type="dxa"/>
          </w:tcPr>
          <w:p w14:paraId="436B10B5" w14:textId="69B60535"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0.020229</w:t>
            </w:r>
          </w:p>
        </w:tc>
        <w:tc>
          <w:tcPr>
            <w:tcW w:w="2880" w:type="dxa"/>
          </w:tcPr>
          <w:p w14:paraId="417F7745" w14:textId="02FF78E5"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0.021675</w:t>
            </w:r>
          </w:p>
        </w:tc>
      </w:tr>
      <w:tr w:rsidR="00502E28" w14:paraId="7DC9791F" w14:textId="236B88AF" w:rsidTr="001E0197">
        <w:tc>
          <w:tcPr>
            <w:tcW w:w="3420" w:type="dxa"/>
            <w:shd w:val="clear" w:color="auto" w:fill="auto"/>
            <w:tcMar>
              <w:top w:w="100" w:type="dxa"/>
              <w:left w:w="100" w:type="dxa"/>
              <w:bottom w:w="100" w:type="dxa"/>
              <w:right w:w="100" w:type="dxa"/>
            </w:tcMar>
          </w:tcPr>
          <w:p w14:paraId="00000082" w14:textId="52AC794F"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MSE</w:t>
            </w:r>
          </w:p>
        </w:tc>
        <w:tc>
          <w:tcPr>
            <w:tcW w:w="3240" w:type="dxa"/>
          </w:tcPr>
          <w:p w14:paraId="5330AA5D" w14:textId="1244852F"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0.009351</w:t>
            </w:r>
          </w:p>
        </w:tc>
        <w:tc>
          <w:tcPr>
            <w:tcW w:w="2880" w:type="dxa"/>
          </w:tcPr>
          <w:p w14:paraId="3663412B" w14:textId="1DCD88D1"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0.013678</w:t>
            </w:r>
          </w:p>
        </w:tc>
      </w:tr>
      <w:tr w:rsidR="00502E28" w14:paraId="54F2EA43" w14:textId="6EAEB1EC" w:rsidTr="001E0197">
        <w:tc>
          <w:tcPr>
            <w:tcW w:w="3420" w:type="dxa"/>
            <w:shd w:val="clear" w:color="auto" w:fill="auto"/>
            <w:tcMar>
              <w:top w:w="100" w:type="dxa"/>
              <w:left w:w="100" w:type="dxa"/>
              <w:bottom w:w="100" w:type="dxa"/>
              <w:right w:w="100" w:type="dxa"/>
            </w:tcMar>
          </w:tcPr>
          <w:p w14:paraId="00000084" w14:textId="25DC2F92" w:rsidR="00502E28" w:rsidRPr="00FD6BC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R</w:t>
            </w:r>
            <w:r w:rsidRPr="00FD6BCA">
              <w:rPr>
                <w:b/>
                <w:sz w:val="20"/>
                <w:szCs w:val="20"/>
                <w:vertAlign w:val="superscript"/>
              </w:rPr>
              <w:t>2</w:t>
            </w:r>
          </w:p>
        </w:tc>
        <w:tc>
          <w:tcPr>
            <w:tcW w:w="3240" w:type="dxa"/>
          </w:tcPr>
          <w:p w14:paraId="011A1A10" w14:textId="4C9BDB9A"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0.850991</w:t>
            </w:r>
          </w:p>
        </w:tc>
        <w:tc>
          <w:tcPr>
            <w:tcW w:w="2880" w:type="dxa"/>
          </w:tcPr>
          <w:p w14:paraId="459B8628" w14:textId="7106770F"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0.758933</w:t>
            </w:r>
          </w:p>
        </w:tc>
      </w:tr>
      <w:tr w:rsidR="00502E28" w14:paraId="7E2E9791" w14:textId="13FFBDA2" w:rsidTr="001E0197">
        <w:tc>
          <w:tcPr>
            <w:tcW w:w="3420" w:type="dxa"/>
            <w:shd w:val="clear" w:color="auto" w:fill="auto"/>
            <w:tcMar>
              <w:top w:w="100" w:type="dxa"/>
              <w:left w:w="100" w:type="dxa"/>
              <w:bottom w:w="100" w:type="dxa"/>
              <w:right w:w="100" w:type="dxa"/>
            </w:tcMar>
          </w:tcPr>
          <w:p w14:paraId="00000086" w14:textId="21B03A6B" w:rsidR="00502E28" w:rsidRPr="001556EA" w:rsidRDefault="00502E28" w:rsidP="00502E28">
            <w:pPr>
              <w:widowControl w:val="0"/>
              <w:spacing w:line="240" w:lineRule="auto"/>
              <w:rPr>
                <w:b/>
                <w:sz w:val="20"/>
                <w:szCs w:val="20"/>
              </w:rPr>
            </w:pPr>
            <w:r w:rsidRPr="001556EA">
              <w:rPr>
                <w:b/>
                <w:sz w:val="20"/>
                <w:szCs w:val="20"/>
              </w:rPr>
              <w:t xml:space="preserve">5 </w:t>
            </w:r>
            <w:proofErr w:type="spellStart"/>
            <w:r w:rsidRPr="001556EA">
              <w:rPr>
                <w:b/>
                <w:sz w:val="20"/>
                <w:szCs w:val="20"/>
              </w:rPr>
              <w:t>KFold</w:t>
            </w:r>
            <w:proofErr w:type="spellEnd"/>
            <w:r w:rsidRPr="001556EA">
              <w:rPr>
                <w:b/>
                <w:sz w:val="20"/>
                <w:szCs w:val="20"/>
              </w:rPr>
              <w:t xml:space="preserve"> RMSE</w:t>
            </w:r>
          </w:p>
        </w:tc>
        <w:tc>
          <w:tcPr>
            <w:tcW w:w="3240" w:type="dxa"/>
          </w:tcPr>
          <w:p w14:paraId="340BFDCD" w14:textId="02FA04EE" w:rsidR="00502E28" w:rsidRPr="004927EE" w:rsidRDefault="004927EE"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4927EE">
              <w:rPr>
                <w:rFonts w:eastAsia="Times New Roman"/>
                <w:color w:val="000000"/>
                <w:sz w:val="20"/>
                <w:szCs w:val="20"/>
                <w:lang w:val="en-US"/>
              </w:rPr>
              <w:t>0.096265</w:t>
            </w:r>
          </w:p>
        </w:tc>
        <w:tc>
          <w:tcPr>
            <w:tcW w:w="2880" w:type="dxa"/>
          </w:tcPr>
          <w:p w14:paraId="2DAF3779" w14:textId="20127B67" w:rsidR="00502E28" w:rsidRPr="00503989" w:rsidRDefault="00503989" w:rsidP="00415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503989">
              <w:rPr>
                <w:rFonts w:eastAsia="Times New Roman"/>
                <w:color w:val="000000"/>
                <w:sz w:val="20"/>
                <w:szCs w:val="20"/>
                <w:lang w:val="en-US"/>
              </w:rPr>
              <w:t>0.116905</w:t>
            </w:r>
          </w:p>
        </w:tc>
      </w:tr>
      <w:tr w:rsidR="001E0197" w14:paraId="358BD25E" w14:textId="77777777" w:rsidTr="001E0197">
        <w:tc>
          <w:tcPr>
            <w:tcW w:w="3420" w:type="dxa"/>
            <w:shd w:val="clear" w:color="auto" w:fill="auto"/>
            <w:tcMar>
              <w:top w:w="100" w:type="dxa"/>
              <w:left w:w="100" w:type="dxa"/>
              <w:bottom w:w="100" w:type="dxa"/>
              <w:right w:w="100" w:type="dxa"/>
            </w:tcMar>
          </w:tcPr>
          <w:p w14:paraId="4CE1DC63" w14:textId="385BF9CF"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Loss</w:t>
            </w:r>
          </w:p>
        </w:tc>
        <w:tc>
          <w:tcPr>
            <w:tcW w:w="3240" w:type="dxa"/>
          </w:tcPr>
          <w:p w14:paraId="0FD09F67" w14:textId="72682E5D"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0.020229</w:t>
            </w:r>
          </w:p>
        </w:tc>
        <w:tc>
          <w:tcPr>
            <w:tcW w:w="2880" w:type="dxa"/>
          </w:tcPr>
          <w:p w14:paraId="517FF94D" w14:textId="1B8848F1" w:rsidR="001E0197" w:rsidRPr="00085D11" w:rsidRDefault="001D108D"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0.021508</w:t>
            </w:r>
          </w:p>
        </w:tc>
      </w:tr>
      <w:tr w:rsidR="001E0197" w14:paraId="555378F9" w14:textId="77777777" w:rsidTr="001E0197">
        <w:tc>
          <w:tcPr>
            <w:tcW w:w="3420" w:type="dxa"/>
            <w:shd w:val="clear" w:color="auto" w:fill="auto"/>
            <w:tcMar>
              <w:top w:w="100" w:type="dxa"/>
              <w:left w:w="100" w:type="dxa"/>
              <w:bottom w:w="100" w:type="dxa"/>
              <w:right w:w="100" w:type="dxa"/>
            </w:tcMar>
          </w:tcPr>
          <w:p w14:paraId="63B3A6C6" w14:textId="4558AAC4"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MSE</w:t>
            </w:r>
          </w:p>
        </w:tc>
        <w:tc>
          <w:tcPr>
            <w:tcW w:w="3240" w:type="dxa"/>
          </w:tcPr>
          <w:p w14:paraId="7E11F3AF" w14:textId="3914EA2A"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0.009351</w:t>
            </w:r>
          </w:p>
        </w:tc>
        <w:tc>
          <w:tcPr>
            <w:tcW w:w="2880" w:type="dxa"/>
          </w:tcPr>
          <w:p w14:paraId="11BE8726" w14:textId="43908D44"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0.013511</w:t>
            </w:r>
          </w:p>
        </w:tc>
      </w:tr>
      <w:tr w:rsidR="001E0197" w14:paraId="4F29CDE9" w14:textId="77777777" w:rsidTr="001E0197">
        <w:tc>
          <w:tcPr>
            <w:tcW w:w="3420" w:type="dxa"/>
            <w:shd w:val="clear" w:color="auto" w:fill="auto"/>
            <w:tcMar>
              <w:top w:w="100" w:type="dxa"/>
              <w:left w:w="100" w:type="dxa"/>
              <w:bottom w:w="100" w:type="dxa"/>
              <w:right w:w="100" w:type="dxa"/>
            </w:tcMar>
          </w:tcPr>
          <w:p w14:paraId="49846827" w14:textId="4DF2FAD9"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R</w:t>
            </w:r>
            <w:r w:rsidRPr="0009024E">
              <w:rPr>
                <w:b/>
                <w:sz w:val="20"/>
                <w:szCs w:val="20"/>
                <w:vertAlign w:val="superscript"/>
              </w:rPr>
              <w:t>2</w:t>
            </w:r>
          </w:p>
        </w:tc>
        <w:tc>
          <w:tcPr>
            <w:tcW w:w="3240" w:type="dxa"/>
          </w:tcPr>
          <w:p w14:paraId="779C82B2" w14:textId="418226BD"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0.850991</w:t>
            </w:r>
          </w:p>
        </w:tc>
        <w:tc>
          <w:tcPr>
            <w:tcW w:w="2880" w:type="dxa"/>
          </w:tcPr>
          <w:p w14:paraId="4A4EE165" w14:textId="5E642948"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0.765071</w:t>
            </w:r>
          </w:p>
        </w:tc>
      </w:tr>
      <w:tr w:rsidR="001E0197" w14:paraId="054518A6" w14:textId="77777777" w:rsidTr="001E0197">
        <w:trPr>
          <w:trHeight w:val="20"/>
        </w:trPr>
        <w:tc>
          <w:tcPr>
            <w:tcW w:w="3420" w:type="dxa"/>
            <w:shd w:val="clear" w:color="auto" w:fill="auto"/>
            <w:tcMar>
              <w:top w:w="100" w:type="dxa"/>
              <w:left w:w="100" w:type="dxa"/>
              <w:bottom w:w="100" w:type="dxa"/>
              <w:right w:w="100" w:type="dxa"/>
            </w:tcMar>
          </w:tcPr>
          <w:p w14:paraId="4AEF5318" w14:textId="1E0BFC85" w:rsidR="001E0197" w:rsidRPr="001556EA" w:rsidRDefault="001E0197" w:rsidP="001E0197">
            <w:pPr>
              <w:widowControl w:val="0"/>
              <w:spacing w:line="240" w:lineRule="auto"/>
              <w:rPr>
                <w:b/>
                <w:sz w:val="20"/>
                <w:szCs w:val="20"/>
              </w:rPr>
            </w:pPr>
            <w:r>
              <w:rPr>
                <w:b/>
                <w:sz w:val="20"/>
                <w:szCs w:val="20"/>
              </w:rPr>
              <w:t>10</w:t>
            </w:r>
            <w:r w:rsidRPr="001556EA">
              <w:rPr>
                <w:b/>
                <w:sz w:val="20"/>
                <w:szCs w:val="20"/>
              </w:rPr>
              <w:t xml:space="preserve"> </w:t>
            </w:r>
            <w:proofErr w:type="spellStart"/>
            <w:r w:rsidRPr="001556EA">
              <w:rPr>
                <w:b/>
                <w:sz w:val="20"/>
                <w:szCs w:val="20"/>
              </w:rPr>
              <w:t>KFold</w:t>
            </w:r>
            <w:proofErr w:type="spellEnd"/>
            <w:r w:rsidRPr="001556EA">
              <w:rPr>
                <w:b/>
                <w:sz w:val="20"/>
                <w:szCs w:val="20"/>
              </w:rPr>
              <w:t xml:space="preserve"> RMSE</w:t>
            </w:r>
          </w:p>
        </w:tc>
        <w:tc>
          <w:tcPr>
            <w:tcW w:w="3240" w:type="dxa"/>
          </w:tcPr>
          <w:p w14:paraId="5A53AE76" w14:textId="7279B0D7" w:rsidR="001E0197" w:rsidRPr="004927EE" w:rsidRDefault="001E0197" w:rsidP="004927EE">
            <w:pPr>
              <w:pStyle w:val="HTMLPreformatted"/>
              <w:shd w:val="clear" w:color="auto" w:fill="FFFFFF"/>
              <w:wordWrap w:val="0"/>
              <w:jc w:val="center"/>
              <w:textAlignment w:val="baseline"/>
              <w:rPr>
                <w:rFonts w:ascii="Arial" w:hAnsi="Arial" w:cs="Arial"/>
                <w:color w:val="000000"/>
              </w:rPr>
            </w:pPr>
            <w:r w:rsidRPr="004927EE">
              <w:rPr>
                <w:rFonts w:ascii="Arial" w:hAnsi="Arial" w:cs="Arial"/>
                <w:color w:val="000000"/>
              </w:rPr>
              <w:t>0.096265</w:t>
            </w:r>
          </w:p>
        </w:tc>
        <w:tc>
          <w:tcPr>
            <w:tcW w:w="2880" w:type="dxa"/>
          </w:tcPr>
          <w:p w14:paraId="5758D08A" w14:textId="14A6CF1C" w:rsidR="001E0197" w:rsidRPr="00085D11" w:rsidRDefault="00F910F9" w:rsidP="00085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rFonts w:eastAsia="Times New Roman"/>
                <w:color w:val="000000"/>
                <w:sz w:val="20"/>
                <w:szCs w:val="20"/>
                <w:lang w:val="en-US"/>
              </w:rPr>
            </w:pPr>
            <w:r w:rsidRPr="00712FBD">
              <w:rPr>
                <w:rFonts w:eastAsia="Times New Roman"/>
                <w:color w:val="000000"/>
                <w:sz w:val="20"/>
                <w:szCs w:val="20"/>
                <w:lang w:val="en-US"/>
              </w:rPr>
              <w:t>0.116211</w:t>
            </w:r>
          </w:p>
        </w:tc>
      </w:tr>
    </w:tbl>
    <w:p w14:paraId="00000088" w14:textId="680BFDDD" w:rsidR="00463AC5" w:rsidRDefault="00463AC5">
      <w:pPr>
        <w:rPr>
          <w:b/>
          <w:sz w:val="24"/>
          <w:szCs w:val="24"/>
        </w:rPr>
      </w:pPr>
    </w:p>
    <w:p w14:paraId="2F16EBD7" w14:textId="45FE283B" w:rsidR="00F12AD5" w:rsidRPr="00F12AD5" w:rsidRDefault="00F12AD5">
      <w:pPr>
        <w:rPr>
          <w:sz w:val="24"/>
          <w:szCs w:val="24"/>
        </w:rPr>
      </w:pPr>
    </w:p>
    <w:tbl>
      <w:tblPr>
        <w:tblStyle w:val="TableGrid"/>
        <w:tblW w:w="0" w:type="auto"/>
        <w:tblLook w:val="04A0" w:firstRow="1" w:lastRow="0" w:firstColumn="1" w:lastColumn="0" w:noHBand="0" w:noVBand="1"/>
      </w:tblPr>
      <w:tblGrid>
        <w:gridCol w:w="3438"/>
        <w:gridCol w:w="3150"/>
        <w:gridCol w:w="2988"/>
      </w:tblGrid>
      <w:tr w:rsidR="009B3E41" w14:paraId="23BC277D" w14:textId="24309D01" w:rsidTr="00E640E7">
        <w:trPr>
          <w:trHeight w:val="503"/>
        </w:trPr>
        <w:tc>
          <w:tcPr>
            <w:tcW w:w="3438" w:type="dxa"/>
          </w:tcPr>
          <w:p w14:paraId="1472A04E" w14:textId="77777777" w:rsidR="009B3E41" w:rsidRPr="007B349B" w:rsidRDefault="009B3E41" w:rsidP="007B349B">
            <w:pPr>
              <w:pStyle w:val="Heading7"/>
              <w:outlineLvl w:val="6"/>
              <w:rPr>
                <w:rFonts w:ascii="Arial" w:hAnsi="Arial" w:cs="Arial"/>
                <w:i w:val="0"/>
                <w:sz w:val="20"/>
                <w:szCs w:val="20"/>
              </w:rPr>
            </w:pPr>
          </w:p>
        </w:tc>
        <w:tc>
          <w:tcPr>
            <w:tcW w:w="3150" w:type="dxa"/>
            <w:vAlign w:val="center"/>
          </w:tcPr>
          <w:p w14:paraId="0C7C9DBE" w14:textId="563FB6F7" w:rsidR="009B3E41" w:rsidRPr="007B349B" w:rsidRDefault="009B3E41" w:rsidP="00DA59C8">
            <w:pPr>
              <w:pStyle w:val="Heading7"/>
              <w:jc w:val="center"/>
              <w:outlineLvl w:val="6"/>
              <w:rPr>
                <w:rFonts w:ascii="Arial" w:hAnsi="Arial" w:cs="Arial"/>
                <w:b/>
                <w:i w:val="0"/>
                <w:color w:val="auto"/>
                <w:sz w:val="20"/>
                <w:szCs w:val="20"/>
              </w:rPr>
            </w:pPr>
            <w:r w:rsidRPr="007B349B">
              <w:rPr>
                <w:rFonts w:ascii="Arial" w:hAnsi="Arial" w:cs="Arial"/>
                <w:b/>
                <w:i w:val="0"/>
                <w:color w:val="auto"/>
                <w:sz w:val="20"/>
                <w:szCs w:val="20"/>
              </w:rPr>
              <w:t>Average ensemble</w:t>
            </w:r>
          </w:p>
        </w:tc>
        <w:tc>
          <w:tcPr>
            <w:tcW w:w="2988" w:type="dxa"/>
            <w:vAlign w:val="center"/>
          </w:tcPr>
          <w:p w14:paraId="7803E4DC" w14:textId="0746C267" w:rsidR="009B3E41" w:rsidRPr="007B349B" w:rsidRDefault="009B3E41" w:rsidP="00DA59C8">
            <w:pPr>
              <w:pStyle w:val="Heading7"/>
              <w:jc w:val="center"/>
              <w:outlineLvl w:val="6"/>
              <w:rPr>
                <w:rFonts w:ascii="Arial" w:hAnsi="Arial" w:cs="Arial"/>
                <w:b/>
                <w:i w:val="0"/>
                <w:color w:val="auto"/>
                <w:sz w:val="20"/>
                <w:szCs w:val="20"/>
              </w:rPr>
            </w:pPr>
            <w:r w:rsidRPr="007B349B">
              <w:rPr>
                <w:rFonts w:ascii="Arial" w:hAnsi="Arial" w:cs="Arial"/>
                <w:b/>
                <w:i w:val="0"/>
                <w:color w:val="auto"/>
                <w:sz w:val="20"/>
                <w:szCs w:val="20"/>
              </w:rPr>
              <w:t>Weighted ensemble</w:t>
            </w:r>
          </w:p>
        </w:tc>
      </w:tr>
      <w:tr w:rsidR="00B4611C" w14:paraId="2DD80230" w14:textId="1BBCF726" w:rsidTr="00071411">
        <w:tc>
          <w:tcPr>
            <w:tcW w:w="3438" w:type="dxa"/>
            <w:vAlign w:val="center"/>
          </w:tcPr>
          <w:p w14:paraId="1A6423E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MSE (mean-square error)</w:t>
            </w:r>
          </w:p>
          <w:p w14:paraId="44F69890" w14:textId="05C61018" w:rsidR="00071411" w:rsidRPr="001556EA" w:rsidRDefault="00071411" w:rsidP="00071411">
            <w:pPr>
              <w:rPr>
                <w:b/>
              </w:rPr>
            </w:pPr>
          </w:p>
        </w:tc>
        <w:tc>
          <w:tcPr>
            <w:tcW w:w="3150" w:type="dxa"/>
            <w:vAlign w:val="center"/>
          </w:tcPr>
          <w:p w14:paraId="4347A028" w14:textId="6112CB5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0.010654</w:t>
            </w:r>
          </w:p>
        </w:tc>
        <w:tc>
          <w:tcPr>
            <w:tcW w:w="2988" w:type="dxa"/>
            <w:vAlign w:val="center"/>
          </w:tcPr>
          <w:p w14:paraId="3B622215" w14:textId="39660307"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0.00989</w:t>
            </w:r>
          </w:p>
        </w:tc>
      </w:tr>
      <w:tr w:rsidR="00B4611C" w14:paraId="58B0CDD5" w14:textId="3EC24FBA" w:rsidTr="00071411">
        <w:tc>
          <w:tcPr>
            <w:tcW w:w="3438" w:type="dxa"/>
            <w:vAlign w:val="center"/>
          </w:tcPr>
          <w:p w14:paraId="58E234DE"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RMSE (root-mean-square error)</w:t>
            </w:r>
          </w:p>
          <w:p w14:paraId="7A428297" w14:textId="0EC28E85" w:rsidR="00071411" w:rsidRPr="001556EA" w:rsidRDefault="00071411" w:rsidP="00071411">
            <w:pPr>
              <w:rPr>
                <w:b/>
              </w:rPr>
            </w:pPr>
          </w:p>
        </w:tc>
        <w:tc>
          <w:tcPr>
            <w:tcW w:w="3150" w:type="dxa"/>
            <w:vAlign w:val="center"/>
          </w:tcPr>
          <w:p w14:paraId="6498E5B2" w14:textId="290F061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0.103218</w:t>
            </w:r>
          </w:p>
        </w:tc>
        <w:tc>
          <w:tcPr>
            <w:tcW w:w="2988" w:type="dxa"/>
            <w:vAlign w:val="center"/>
          </w:tcPr>
          <w:p w14:paraId="3F797314" w14:textId="198EF465"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0.09945</w:t>
            </w:r>
          </w:p>
        </w:tc>
      </w:tr>
      <w:tr w:rsidR="00B4611C" w14:paraId="525A71DF" w14:textId="31409E4F" w:rsidTr="00071411">
        <w:tc>
          <w:tcPr>
            <w:tcW w:w="3438" w:type="dxa"/>
            <w:vAlign w:val="center"/>
          </w:tcPr>
          <w:p w14:paraId="6D5E1886"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Explained Variance Score</w:t>
            </w:r>
          </w:p>
          <w:p w14:paraId="2249B9FA" w14:textId="79131D75" w:rsidR="00071411" w:rsidRPr="001556EA" w:rsidRDefault="00071411" w:rsidP="00071411">
            <w:pPr>
              <w:rPr>
                <w:b/>
              </w:rPr>
            </w:pPr>
          </w:p>
        </w:tc>
        <w:tc>
          <w:tcPr>
            <w:tcW w:w="3150" w:type="dxa"/>
            <w:vAlign w:val="center"/>
          </w:tcPr>
          <w:p w14:paraId="0170758E" w14:textId="4068AEFD"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0.817691</w:t>
            </w:r>
          </w:p>
        </w:tc>
        <w:tc>
          <w:tcPr>
            <w:tcW w:w="2988" w:type="dxa"/>
            <w:vAlign w:val="center"/>
          </w:tcPr>
          <w:p w14:paraId="17060096" w14:textId="1C4279C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0.836669</w:t>
            </w:r>
          </w:p>
        </w:tc>
      </w:tr>
      <w:tr w:rsidR="00B4611C" w14:paraId="097968AB" w14:textId="5C5143B2" w:rsidTr="00071411">
        <w:tc>
          <w:tcPr>
            <w:tcW w:w="3438" w:type="dxa"/>
            <w:vAlign w:val="center"/>
          </w:tcPr>
          <w:p w14:paraId="19DB78DB"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Mean Absolute Error</w:t>
            </w:r>
          </w:p>
          <w:p w14:paraId="30C6A697" w14:textId="4DDFB2CE" w:rsidR="00071411" w:rsidRPr="001556EA" w:rsidRDefault="00071411" w:rsidP="00071411">
            <w:pPr>
              <w:rPr>
                <w:b/>
              </w:rPr>
            </w:pPr>
          </w:p>
        </w:tc>
        <w:tc>
          <w:tcPr>
            <w:tcW w:w="3150" w:type="dxa"/>
            <w:vAlign w:val="center"/>
          </w:tcPr>
          <w:p w14:paraId="4FF1C758" w14:textId="0B0E0092"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0.080815</w:t>
            </w:r>
          </w:p>
        </w:tc>
        <w:tc>
          <w:tcPr>
            <w:tcW w:w="2988" w:type="dxa"/>
            <w:vAlign w:val="center"/>
          </w:tcPr>
          <w:p w14:paraId="349EEF43" w14:textId="3D4735F1"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0.075827</w:t>
            </w:r>
          </w:p>
        </w:tc>
      </w:tr>
      <w:tr w:rsidR="00B4611C" w14:paraId="199A6978" w14:textId="504DB0E2" w:rsidTr="00071411">
        <w:tc>
          <w:tcPr>
            <w:tcW w:w="3438" w:type="dxa"/>
            <w:vAlign w:val="center"/>
          </w:tcPr>
          <w:p w14:paraId="1C6C2F58"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Mean Squared Log Error</w:t>
            </w:r>
          </w:p>
          <w:p w14:paraId="7360C57A" w14:textId="13B8323E" w:rsidR="00071411" w:rsidRPr="001556EA" w:rsidRDefault="00071411" w:rsidP="00071411">
            <w:pPr>
              <w:rPr>
                <w:b/>
              </w:rPr>
            </w:pPr>
          </w:p>
        </w:tc>
        <w:tc>
          <w:tcPr>
            <w:tcW w:w="3150" w:type="dxa"/>
            <w:vAlign w:val="center"/>
          </w:tcPr>
          <w:p w14:paraId="6284BED9" w14:textId="3338A0A7"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0.00657</w:t>
            </w:r>
          </w:p>
        </w:tc>
        <w:tc>
          <w:tcPr>
            <w:tcW w:w="2988" w:type="dxa"/>
            <w:vAlign w:val="center"/>
          </w:tcPr>
          <w:p w14:paraId="4F87BC3F" w14:textId="6FED262E"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0.006131</w:t>
            </w:r>
          </w:p>
        </w:tc>
      </w:tr>
      <w:tr w:rsidR="00B4611C" w14:paraId="403EA6EE" w14:textId="254D972D" w:rsidTr="00071411">
        <w:tc>
          <w:tcPr>
            <w:tcW w:w="3438" w:type="dxa"/>
            <w:vAlign w:val="center"/>
          </w:tcPr>
          <w:p w14:paraId="0F3C7E2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Median Absolute Error</w:t>
            </w:r>
          </w:p>
          <w:p w14:paraId="59978ABC" w14:textId="7D610CFF" w:rsidR="00071411" w:rsidRPr="001556EA" w:rsidRDefault="00071411" w:rsidP="00071411">
            <w:pPr>
              <w:rPr>
                <w:b/>
              </w:rPr>
            </w:pPr>
          </w:p>
        </w:tc>
        <w:tc>
          <w:tcPr>
            <w:tcW w:w="3150" w:type="dxa"/>
            <w:vAlign w:val="center"/>
          </w:tcPr>
          <w:p w14:paraId="25B23241" w14:textId="1E7808AD"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0.06289</w:t>
            </w:r>
          </w:p>
        </w:tc>
        <w:tc>
          <w:tcPr>
            <w:tcW w:w="2988" w:type="dxa"/>
            <w:vAlign w:val="center"/>
          </w:tcPr>
          <w:p w14:paraId="2CAD6E78" w14:textId="77DEA56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0.055935</w:t>
            </w:r>
          </w:p>
        </w:tc>
      </w:tr>
      <w:tr w:rsidR="00B4611C" w14:paraId="2DB755D8" w14:textId="1473B243" w:rsidTr="00071411">
        <w:tc>
          <w:tcPr>
            <w:tcW w:w="3438" w:type="dxa"/>
            <w:vAlign w:val="center"/>
          </w:tcPr>
          <w:p w14:paraId="624E48BA" w14:textId="77777777" w:rsidR="00B4611C" w:rsidRPr="001556EA" w:rsidRDefault="00B4611C" w:rsidP="00071411">
            <w:pPr>
              <w:pStyle w:val="Heading7"/>
              <w:outlineLvl w:val="6"/>
              <w:rPr>
                <w:rFonts w:ascii="Arial" w:hAnsi="Arial" w:cs="Arial"/>
                <w:b/>
                <w:i w:val="0"/>
                <w:color w:val="auto"/>
                <w:sz w:val="20"/>
                <w:szCs w:val="20"/>
              </w:rPr>
            </w:pPr>
            <w:r w:rsidRPr="001556EA">
              <w:rPr>
                <w:rFonts w:ascii="Arial" w:hAnsi="Arial" w:cs="Arial"/>
                <w:b/>
                <w:i w:val="0"/>
                <w:color w:val="auto"/>
                <w:sz w:val="20"/>
                <w:szCs w:val="20"/>
              </w:rPr>
              <w:t>R</w:t>
            </w:r>
            <w:r w:rsidRPr="0009024E">
              <w:rPr>
                <w:rFonts w:ascii="Arial" w:hAnsi="Arial" w:cs="Arial"/>
                <w:b/>
                <w:i w:val="0"/>
                <w:color w:val="auto"/>
                <w:sz w:val="20"/>
                <w:szCs w:val="20"/>
                <w:vertAlign w:val="superscript"/>
              </w:rPr>
              <w:t>2</w:t>
            </w:r>
          </w:p>
          <w:p w14:paraId="717C19C6" w14:textId="1EC0B78C" w:rsidR="00071411" w:rsidRPr="001556EA" w:rsidRDefault="00071411" w:rsidP="00071411">
            <w:pPr>
              <w:rPr>
                <w:b/>
              </w:rPr>
            </w:pPr>
          </w:p>
        </w:tc>
        <w:tc>
          <w:tcPr>
            <w:tcW w:w="3150" w:type="dxa"/>
            <w:vAlign w:val="center"/>
          </w:tcPr>
          <w:p w14:paraId="40F5B897" w14:textId="7DF19ECC"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0.815295</w:t>
            </w:r>
          </w:p>
        </w:tc>
        <w:tc>
          <w:tcPr>
            <w:tcW w:w="2988" w:type="dxa"/>
            <w:vAlign w:val="center"/>
          </w:tcPr>
          <w:p w14:paraId="358A5E73" w14:textId="337D2409" w:rsidR="00B4611C" w:rsidRPr="007C3B92" w:rsidRDefault="00B4611C" w:rsidP="00071411">
            <w:pPr>
              <w:pStyle w:val="Heading7"/>
              <w:jc w:val="center"/>
              <w:outlineLvl w:val="6"/>
              <w:rPr>
                <w:rFonts w:ascii="Arial" w:eastAsia="Times New Roman" w:hAnsi="Arial" w:cs="Arial"/>
                <w:i w:val="0"/>
                <w:color w:val="000000"/>
                <w:sz w:val="20"/>
                <w:szCs w:val="20"/>
                <w:lang w:val="en-US"/>
              </w:rPr>
            </w:pPr>
            <w:r w:rsidRPr="007C3B92">
              <w:rPr>
                <w:rFonts w:ascii="Arial" w:eastAsia="Times New Roman" w:hAnsi="Arial" w:cs="Arial"/>
                <w:i w:val="0"/>
                <w:color w:val="000000"/>
                <w:sz w:val="20"/>
                <w:szCs w:val="20"/>
                <w:lang w:val="en-US"/>
              </w:rPr>
              <w:t>0.832654</w:t>
            </w:r>
          </w:p>
        </w:tc>
      </w:tr>
    </w:tbl>
    <w:p w14:paraId="3CDF80C6" w14:textId="2EAC9F90" w:rsidR="009B3E41" w:rsidRDefault="009B3E41">
      <w:pPr>
        <w:rPr>
          <w:sz w:val="24"/>
          <w:szCs w:val="24"/>
        </w:rPr>
      </w:pPr>
    </w:p>
    <w:p w14:paraId="0000008A" w14:textId="4B461B20" w:rsidR="00463AC5" w:rsidRPr="00AE2458" w:rsidRDefault="00D73BE6" w:rsidP="0060663D">
      <w:pPr>
        <w:jc w:val="both"/>
        <w:rPr>
          <w:sz w:val="24"/>
          <w:szCs w:val="24"/>
        </w:rPr>
      </w:pPr>
      <w:proofErr w:type="spellStart"/>
      <w:r w:rsidRPr="00F12AD5">
        <w:rPr>
          <w:sz w:val="24"/>
          <w:szCs w:val="24"/>
        </w:rPr>
        <w:t>K</w:t>
      </w:r>
      <w:r>
        <w:rPr>
          <w:sz w:val="24"/>
          <w:szCs w:val="24"/>
        </w:rPr>
        <w:t>F</w:t>
      </w:r>
      <w:r w:rsidRPr="00F12AD5">
        <w:rPr>
          <w:sz w:val="24"/>
          <w:szCs w:val="24"/>
        </w:rPr>
        <w:t>old</w:t>
      </w:r>
      <w:proofErr w:type="spellEnd"/>
      <w:r w:rsidRPr="00F12AD5">
        <w:rPr>
          <w:sz w:val="24"/>
          <w:szCs w:val="24"/>
        </w:rPr>
        <w:t xml:space="preserve"> </w:t>
      </w:r>
      <w:r>
        <w:rPr>
          <w:sz w:val="24"/>
          <w:szCs w:val="24"/>
        </w:rPr>
        <w:t xml:space="preserve">results show MLP model perform slight better than RBF. This shows that a more complex model will work better in this dataset. </w:t>
      </w:r>
      <w:r w:rsidR="00B4516D">
        <w:rPr>
          <w:sz w:val="24"/>
          <w:szCs w:val="24"/>
        </w:rPr>
        <w:t>When using ensemble on both models, weighted ensemble result in better performance compare to average ensemble</w:t>
      </w:r>
      <w:r w:rsidR="00A87041">
        <w:rPr>
          <w:sz w:val="24"/>
          <w:szCs w:val="24"/>
        </w:rPr>
        <w:t>. Also,</w:t>
      </w:r>
      <w:r w:rsidR="00B4445B">
        <w:rPr>
          <w:sz w:val="24"/>
          <w:szCs w:val="24"/>
        </w:rPr>
        <w:t xml:space="preserve"> w</w:t>
      </w:r>
      <w:r w:rsidR="00BB2070">
        <w:rPr>
          <w:sz w:val="24"/>
          <w:szCs w:val="24"/>
        </w:rPr>
        <w:t>eighted e</w:t>
      </w:r>
      <w:r w:rsidR="00B4516D">
        <w:rPr>
          <w:sz w:val="24"/>
          <w:szCs w:val="24"/>
        </w:rPr>
        <w:t xml:space="preserve">nsemble </w:t>
      </w:r>
      <w:r w:rsidR="00A862AE">
        <w:rPr>
          <w:sz w:val="24"/>
          <w:szCs w:val="24"/>
        </w:rPr>
        <w:t>p</w:t>
      </w:r>
      <w:r w:rsidR="00B4516D">
        <w:rPr>
          <w:sz w:val="24"/>
          <w:szCs w:val="24"/>
        </w:rPr>
        <w:t>rovide</w:t>
      </w:r>
      <w:r w:rsidR="00A862AE">
        <w:rPr>
          <w:sz w:val="24"/>
          <w:szCs w:val="24"/>
        </w:rPr>
        <w:t>s</w:t>
      </w:r>
      <w:r w:rsidR="00B4516D">
        <w:rPr>
          <w:sz w:val="24"/>
          <w:szCs w:val="24"/>
        </w:rPr>
        <w:t xml:space="preserve"> better result </w:t>
      </w:r>
      <w:r w:rsidR="00BB2070">
        <w:rPr>
          <w:sz w:val="24"/>
          <w:szCs w:val="24"/>
        </w:rPr>
        <w:t xml:space="preserve">compare </w:t>
      </w:r>
      <w:r w:rsidR="00B4516D">
        <w:rPr>
          <w:sz w:val="24"/>
          <w:szCs w:val="24"/>
        </w:rPr>
        <w:t xml:space="preserve">to </w:t>
      </w:r>
      <w:r w:rsidR="00E06451">
        <w:rPr>
          <w:sz w:val="24"/>
          <w:szCs w:val="24"/>
        </w:rPr>
        <w:t xml:space="preserve">both </w:t>
      </w:r>
      <w:r w:rsidR="00B4516D">
        <w:rPr>
          <w:sz w:val="24"/>
          <w:szCs w:val="24"/>
        </w:rPr>
        <w:t xml:space="preserve">MLP </w:t>
      </w:r>
      <w:r w:rsidR="00E06451">
        <w:rPr>
          <w:sz w:val="24"/>
          <w:szCs w:val="24"/>
        </w:rPr>
        <w:t xml:space="preserve">and RBF </w:t>
      </w:r>
      <w:r w:rsidR="00B4516D">
        <w:rPr>
          <w:sz w:val="24"/>
          <w:szCs w:val="24"/>
        </w:rPr>
        <w:t>model</w:t>
      </w:r>
      <w:r w:rsidR="00E06451">
        <w:rPr>
          <w:sz w:val="24"/>
          <w:szCs w:val="24"/>
        </w:rPr>
        <w:t>s</w:t>
      </w:r>
      <w:r w:rsidR="00BB2070">
        <w:rPr>
          <w:sz w:val="24"/>
          <w:szCs w:val="24"/>
        </w:rPr>
        <w:t>.</w:t>
      </w:r>
    </w:p>
    <w:p w14:paraId="0000008B" w14:textId="27E5C822" w:rsidR="00463AC5" w:rsidRDefault="00463AC5">
      <w:pPr>
        <w:rPr>
          <w:b/>
          <w:sz w:val="24"/>
          <w:szCs w:val="24"/>
        </w:rPr>
      </w:pPr>
    </w:p>
    <w:p w14:paraId="000000BB" w14:textId="309CFB13" w:rsidR="00463AC5" w:rsidRDefault="00463AC5">
      <w:pPr>
        <w:rPr>
          <w:sz w:val="24"/>
          <w:szCs w:val="24"/>
        </w:rPr>
      </w:pPr>
    </w:p>
    <w:sectPr w:rsidR="00463A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i Yiwen">
    <w15:presenceInfo w15:providerId="AD" w15:userId="S-1-5-21-2028654211-2119665000-2135331761-1001"/>
  </w15:person>
  <w15:person w15:author="Ow Wei Ming, Wilson">
    <w15:presenceInfo w15:providerId="None" w15:userId="Ow Wei Ming,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B15EEC0"/>
    <w:rsid w:val="00000517"/>
    <w:rsid w:val="00004F77"/>
    <w:rsid w:val="0004318D"/>
    <w:rsid w:val="00071411"/>
    <w:rsid w:val="000844B5"/>
    <w:rsid w:val="00085D11"/>
    <w:rsid w:val="0009024E"/>
    <w:rsid w:val="000936BE"/>
    <w:rsid w:val="000957D3"/>
    <w:rsid w:val="00104790"/>
    <w:rsid w:val="00145E58"/>
    <w:rsid w:val="001548C7"/>
    <w:rsid w:val="001556EA"/>
    <w:rsid w:val="001631D2"/>
    <w:rsid w:val="001A5D78"/>
    <w:rsid w:val="001A7DC5"/>
    <w:rsid w:val="001C17C2"/>
    <w:rsid w:val="001D108D"/>
    <w:rsid w:val="001E0197"/>
    <w:rsid w:val="001F4A1E"/>
    <w:rsid w:val="00215837"/>
    <w:rsid w:val="00284604"/>
    <w:rsid w:val="002A328E"/>
    <w:rsid w:val="002A60EC"/>
    <w:rsid w:val="002B494D"/>
    <w:rsid w:val="002D06B8"/>
    <w:rsid w:val="002D185D"/>
    <w:rsid w:val="00333558"/>
    <w:rsid w:val="00336EE1"/>
    <w:rsid w:val="003443E7"/>
    <w:rsid w:val="0037483B"/>
    <w:rsid w:val="00397426"/>
    <w:rsid w:val="003B3B70"/>
    <w:rsid w:val="003C1FC8"/>
    <w:rsid w:val="003F7DF7"/>
    <w:rsid w:val="004133BD"/>
    <w:rsid w:val="004154B7"/>
    <w:rsid w:val="00433944"/>
    <w:rsid w:val="00463AC5"/>
    <w:rsid w:val="00477D1B"/>
    <w:rsid w:val="00492618"/>
    <w:rsid w:val="004927EE"/>
    <w:rsid w:val="004D5026"/>
    <w:rsid w:val="004F645C"/>
    <w:rsid w:val="00502E28"/>
    <w:rsid w:val="00503989"/>
    <w:rsid w:val="005154CE"/>
    <w:rsid w:val="00517266"/>
    <w:rsid w:val="0052242F"/>
    <w:rsid w:val="00524D55"/>
    <w:rsid w:val="00535CDB"/>
    <w:rsid w:val="005421B7"/>
    <w:rsid w:val="00545AC7"/>
    <w:rsid w:val="00551B88"/>
    <w:rsid w:val="00555703"/>
    <w:rsid w:val="00557F19"/>
    <w:rsid w:val="005B3A08"/>
    <w:rsid w:val="005C19F3"/>
    <w:rsid w:val="005C23A2"/>
    <w:rsid w:val="005C3A86"/>
    <w:rsid w:val="0060663D"/>
    <w:rsid w:val="006148D4"/>
    <w:rsid w:val="00637459"/>
    <w:rsid w:val="006454EB"/>
    <w:rsid w:val="006466DE"/>
    <w:rsid w:val="006606C4"/>
    <w:rsid w:val="006B7AE8"/>
    <w:rsid w:val="006C274B"/>
    <w:rsid w:val="006D1B09"/>
    <w:rsid w:val="006F687F"/>
    <w:rsid w:val="007042FA"/>
    <w:rsid w:val="00705ACE"/>
    <w:rsid w:val="007122A9"/>
    <w:rsid w:val="00712FBD"/>
    <w:rsid w:val="0073077E"/>
    <w:rsid w:val="00731DEC"/>
    <w:rsid w:val="00777943"/>
    <w:rsid w:val="00777A2C"/>
    <w:rsid w:val="00781FDF"/>
    <w:rsid w:val="007A758D"/>
    <w:rsid w:val="007B349B"/>
    <w:rsid w:val="007C3B92"/>
    <w:rsid w:val="007C3D33"/>
    <w:rsid w:val="007E0803"/>
    <w:rsid w:val="007E3AC9"/>
    <w:rsid w:val="007F1746"/>
    <w:rsid w:val="007F2C93"/>
    <w:rsid w:val="00811161"/>
    <w:rsid w:val="0081533F"/>
    <w:rsid w:val="008246DD"/>
    <w:rsid w:val="00842BF4"/>
    <w:rsid w:val="00865C4D"/>
    <w:rsid w:val="00883EAD"/>
    <w:rsid w:val="00894966"/>
    <w:rsid w:val="008A3F8D"/>
    <w:rsid w:val="008A60AC"/>
    <w:rsid w:val="008C6CE8"/>
    <w:rsid w:val="008D2FEB"/>
    <w:rsid w:val="008E35AF"/>
    <w:rsid w:val="008F2804"/>
    <w:rsid w:val="008F681E"/>
    <w:rsid w:val="0090744D"/>
    <w:rsid w:val="009144D1"/>
    <w:rsid w:val="009313AF"/>
    <w:rsid w:val="00953A9D"/>
    <w:rsid w:val="009551E7"/>
    <w:rsid w:val="009978AD"/>
    <w:rsid w:val="009B3E41"/>
    <w:rsid w:val="009C252E"/>
    <w:rsid w:val="009C74E8"/>
    <w:rsid w:val="009E20D7"/>
    <w:rsid w:val="009E44AE"/>
    <w:rsid w:val="009E7D26"/>
    <w:rsid w:val="00A129E0"/>
    <w:rsid w:val="00A149A4"/>
    <w:rsid w:val="00A149DD"/>
    <w:rsid w:val="00A16F02"/>
    <w:rsid w:val="00A4457B"/>
    <w:rsid w:val="00A572B9"/>
    <w:rsid w:val="00A76325"/>
    <w:rsid w:val="00A862AE"/>
    <w:rsid w:val="00A87041"/>
    <w:rsid w:val="00AA4CEE"/>
    <w:rsid w:val="00AB1C94"/>
    <w:rsid w:val="00AC4253"/>
    <w:rsid w:val="00AD44ED"/>
    <w:rsid w:val="00AE2458"/>
    <w:rsid w:val="00B1347E"/>
    <w:rsid w:val="00B263B7"/>
    <w:rsid w:val="00B32F11"/>
    <w:rsid w:val="00B4445B"/>
    <w:rsid w:val="00B4516D"/>
    <w:rsid w:val="00B4611C"/>
    <w:rsid w:val="00B538E9"/>
    <w:rsid w:val="00B659D5"/>
    <w:rsid w:val="00B90C1C"/>
    <w:rsid w:val="00BA3723"/>
    <w:rsid w:val="00BA7A29"/>
    <w:rsid w:val="00BB2070"/>
    <w:rsid w:val="00BB6925"/>
    <w:rsid w:val="00BC1FF0"/>
    <w:rsid w:val="00BE07FC"/>
    <w:rsid w:val="00BF3EBB"/>
    <w:rsid w:val="00C00008"/>
    <w:rsid w:val="00C0033F"/>
    <w:rsid w:val="00C03538"/>
    <w:rsid w:val="00C03DC8"/>
    <w:rsid w:val="00C03FBF"/>
    <w:rsid w:val="00C13BB9"/>
    <w:rsid w:val="00C175A7"/>
    <w:rsid w:val="00C2306F"/>
    <w:rsid w:val="00C40805"/>
    <w:rsid w:val="00C7132C"/>
    <w:rsid w:val="00CB5848"/>
    <w:rsid w:val="00CD4E59"/>
    <w:rsid w:val="00D054A2"/>
    <w:rsid w:val="00D0662A"/>
    <w:rsid w:val="00D07EBA"/>
    <w:rsid w:val="00D43824"/>
    <w:rsid w:val="00D73BE6"/>
    <w:rsid w:val="00D8341E"/>
    <w:rsid w:val="00D87344"/>
    <w:rsid w:val="00DA260A"/>
    <w:rsid w:val="00DA59C8"/>
    <w:rsid w:val="00DB37FC"/>
    <w:rsid w:val="00DC043E"/>
    <w:rsid w:val="00DF1261"/>
    <w:rsid w:val="00DF4A54"/>
    <w:rsid w:val="00DF5BCC"/>
    <w:rsid w:val="00E06451"/>
    <w:rsid w:val="00E108B7"/>
    <w:rsid w:val="00E14C70"/>
    <w:rsid w:val="00E17FD1"/>
    <w:rsid w:val="00E334A8"/>
    <w:rsid w:val="00E34CA2"/>
    <w:rsid w:val="00E3650C"/>
    <w:rsid w:val="00E43C05"/>
    <w:rsid w:val="00E46AEC"/>
    <w:rsid w:val="00E4719F"/>
    <w:rsid w:val="00E640E7"/>
    <w:rsid w:val="00E86E19"/>
    <w:rsid w:val="00E954A8"/>
    <w:rsid w:val="00F12AD5"/>
    <w:rsid w:val="00F330B7"/>
    <w:rsid w:val="00F40BA4"/>
    <w:rsid w:val="00F70EBD"/>
    <w:rsid w:val="00F7673E"/>
    <w:rsid w:val="00F910F9"/>
    <w:rsid w:val="00F94AA7"/>
    <w:rsid w:val="00FD2292"/>
    <w:rsid w:val="00FD6BCA"/>
    <w:rsid w:val="00FF6270"/>
    <w:rsid w:val="07B37B8B"/>
    <w:rsid w:val="0B15EEC0"/>
    <w:rsid w:val="0F7B7314"/>
    <w:rsid w:val="15906A1D"/>
    <w:rsid w:val="2FB103DC"/>
    <w:rsid w:val="3F95A64D"/>
    <w:rsid w:val="4F7273C1"/>
    <w:rsid w:val="51396A29"/>
    <w:rsid w:val="5F139CAF"/>
    <w:rsid w:val="7921F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9071"/>
  <w15:docId w15:val="{ED0133A6-9D69-4BE3-88C0-2AB99CD1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B34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27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4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C274B"/>
    <w:rPr>
      <w:b/>
      <w:bCs/>
    </w:rPr>
  </w:style>
  <w:style w:type="character" w:customStyle="1" w:styleId="CommentSubjectChar">
    <w:name w:val="Comment Subject Char"/>
    <w:basedOn w:val="CommentTextChar"/>
    <w:link w:val="CommentSubject"/>
    <w:uiPriority w:val="99"/>
    <w:semiHidden/>
    <w:rsid w:val="006C274B"/>
    <w:rPr>
      <w:b/>
      <w:bCs/>
      <w:sz w:val="20"/>
      <w:szCs w:val="20"/>
    </w:rPr>
  </w:style>
  <w:style w:type="paragraph" w:styleId="HTMLPreformatted">
    <w:name w:val="HTML Preformatted"/>
    <w:basedOn w:val="Normal"/>
    <w:link w:val="HTMLPreformattedChar"/>
    <w:uiPriority w:val="99"/>
    <w:unhideWhenUsed/>
    <w:rsid w:val="00B9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90C1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894966"/>
    <w:rPr>
      <w:color w:val="0000FF" w:themeColor="hyperlink"/>
      <w:u w:val="single"/>
    </w:rPr>
  </w:style>
  <w:style w:type="character" w:customStyle="1" w:styleId="UnresolvedMention1">
    <w:name w:val="Unresolved Mention1"/>
    <w:basedOn w:val="DefaultParagraphFont"/>
    <w:uiPriority w:val="99"/>
    <w:semiHidden/>
    <w:unhideWhenUsed/>
    <w:rsid w:val="00894966"/>
    <w:rPr>
      <w:color w:val="808080"/>
      <w:shd w:val="clear" w:color="auto" w:fill="E6E6E6"/>
    </w:rPr>
  </w:style>
  <w:style w:type="table" w:styleId="TableGrid">
    <w:name w:val="Table Grid"/>
    <w:basedOn w:val="TableNormal"/>
    <w:uiPriority w:val="39"/>
    <w:rsid w:val="009B3E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AC7"/>
    <w:pPr>
      <w:ind w:left="720"/>
      <w:contextualSpacing/>
    </w:pPr>
  </w:style>
  <w:style w:type="character" w:customStyle="1" w:styleId="Heading7Char">
    <w:name w:val="Heading 7 Char"/>
    <w:basedOn w:val="DefaultParagraphFont"/>
    <w:link w:val="Heading7"/>
    <w:uiPriority w:val="9"/>
    <w:rsid w:val="007B349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7603">
      <w:bodyDiv w:val="1"/>
      <w:marLeft w:val="0"/>
      <w:marRight w:val="0"/>
      <w:marTop w:val="0"/>
      <w:marBottom w:val="0"/>
      <w:divBdr>
        <w:top w:val="none" w:sz="0" w:space="0" w:color="auto"/>
        <w:left w:val="none" w:sz="0" w:space="0" w:color="auto"/>
        <w:bottom w:val="none" w:sz="0" w:space="0" w:color="auto"/>
        <w:right w:val="none" w:sz="0" w:space="0" w:color="auto"/>
      </w:divBdr>
    </w:div>
    <w:div w:id="90052406">
      <w:bodyDiv w:val="1"/>
      <w:marLeft w:val="0"/>
      <w:marRight w:val="0"/>
      <w:marTop w:val="0"/>
      <w:marBottom w:val="0"/>
      <w:divBdr>
        <w:top w:val="none" w:sz="0" w:space="0" w:color="auto"/>
        <w:left w:val="none" w:sz="0" w:space="0" w:color="auto"/>
        <w:bottom w:val="none" w:sz="0" w:space="0" w:color="auto"/>
        <w:right w:val="none" w:sz="0" w:space="0" w:color="auto"/>
      </w:divBdr>
    </w:div>
    <w:div w:id="99227762">
      <w:bodyDiv w:val="1"/>
      <w:marLeft w:val="0"/>
      <w:marRight w:val="0"/>
      <w:marTop w:val="0"/>
      <w:marBottom w:val="0"/>
      <w:divBdr>
        <w:top w:val="none" w:sz="0" w:space="0" w:color="auto"/>
        <w:left w:val="none" w:sz="0" w:space="0" w:color="auto"/>
        <w:bottom w:val="none" w:sz="0" w:space="0" w:color="auto"/>
        <w:right w:val="none" w:sz="0" w:space="0" w:color="auto"/>
      </w:divBdr>
    </w:div>
    <w:div w:id="112292605">
      <w:bodyDiv w:val="1"/>
      <w:marLeft w:val="0"/>
      <w:marRight w:val="0"/>
      <w:marTop w:val="0"/>
      <w:marBottom w:val="0"/>
      <w:divBdr>
        <w:top w:val="none" w:sz="0" w:space="0" w:color="auto"/>
        <w:left w:val="none" w:sz="0" w:space="0" w:color="auto"/>
        <w:bottom w:val="none" w:sz="0" w:space="0" w:color="auto"/>
        <w:right w:val="none" w:sz="0" w:space="0" w:color="auto"/>
      </w:divBdr>
    </w:div>
    <w:div w:id="132799223">
      <w:bodyDiv w:val="1"/>
      <w:marLeft w:val="0"/>
      <w:marRight w:val="0"/>
      <w:marTop w:val="0"/>
      <w:marBottom w:val="0"/>
      <w:divBdr>
        <w:top w:val="none" w:sz="0" w:space="0" w:color="auto"/>
        <w:left w:val="none" w:sz="0" w:space="0" w:color="auto"/>
        <w:bottom w:val="none" w:sz="0" w:space="0" w:color="auto"/>
        <w:right w:val="none" w:sz="0" w:space="0" w:color="auto"/>
      </w:divBdr>
    </w:div>
    <w:div w:id="230317052">
      <w:bodyDiv w:val="1"/>
      <w:marLeft w:val="0"/>
      <w:marRight w:val="0"/>
      <w:marTop w:val="0"/>
      <w:marBottom w:val="0"/>
      <w:divBdr>
        <w:top w:val="none" w:sz="0" w:space="0" w:color="auto"/>
        <w:left w:val="none" w:sz="0" w:space="0" w:color="auto"/>
        <w:bottom w:val="none" w:sz="0" w:space="0" w:color="auto"/>
        <w:right w:val="none" w:sz="0" w:space="0" w:color="auto"/>
      </w:divBdr>
    </w:div>
    <w:div w:id="279997455">
      <w:bodyDiv w:val="1"/>
      <w:marLeft w:val="0"/>
      <w:marRight w:val="0"/>
      <w:marTop w:val="0"/>
      <w:marBottom w:val="0"/>
      <w:divBdr>
        <w:top w:val="none" w:sz="0" w:space="0" w:color="auto"/>
        <w:left w:val="none" w:sz="0" w:space="0" w:color="auto"/>
        <w:bottom w:val="none" w:sz="0" w:space="0" w:color="auto"/>
        <w:right w:val="none" w:sz="0" w:space="0" w:color="auto"/>
      </w:divBdr>
    </w:div>
    <w:div w:id="441147811">
      <w:bodyDiv w:val="1"/>
      <w:marLeft w:val="0"/>
      <w:marRight w:val="0"/>
      <w:marTop w:val="0"/>
      <w:marBottom w:val="0"/>
      <w:divBdr>
        <w:top w:val="none" w:sz="0" w:space="0" w:color="auto"/>
        <w:left w:val="none" w:sz="0" w:space="0" w:color="auto"/>
        <w:bottom w:val="none" w:sz="0" w:space="0" w:color="auto"/>
        <w:right w:val="none" w:sz="0" w:space="0" w:color="auto"/>
      </w:divBdr>
    </w:div>
    <w:div w:id="495075174">
      <w:bodyDiv w:val="1"/>
      <w:marLeft w:val="0"/>
      <w:marRight w:val="0"/>
      <w:marTop w:val="0"/>
      <w:marBottom w:val="0"/>
      <w:divBdr>
        <w:top w:val="none" w:sz="0" w:space="0" w:color="auto"/>
        <w:left w:val="none" w:sz="0" w:space="0" w:color="auto"/>
        <w:bottom w:val="none" w:sz="0" w:space="0" w:color="auto"/>
        <w:right w:val="none" w:sz="0" w:space="0" w:color="auto"/>
      </w:divBdr>
    </w:div>
    <w:div w:id="538860737">
      <w:bodyDiv w:val="1"/>
      <w:marLeft w:val="0"/>
      <w:marRight w:val="0"/>
      <w:marTop w:val="0"/>
      <w:marBottom w:val="0"/>
      <w:divBdr>
        <w:top w:val="none" w:sz="0" w:space="0" w:color="auto"/>
        <w:left w:val="none" w:sz="0" w:space="0" w:color="auto"/>
        <w:bottom w:val="none" w:sz="0" w:space="0" w:color="auto"/>
        <w:right w:val="none" w:sz="0" w:space="0" w:color="auto"/>
      </w:divBdr>
    </w:div>
    <w:div w:id="551620432">
      <w:bodyDiv w:val="1"/>
      <w:marLeft w:val="0"/>
      <w:marRight w:val="0"/>
      <w:marTop w:val="0"/>
      <w:marBottom w:val="0"/>
      <w:divBdr>
        <w:top w:val="none" w:sz="0" w:space="0" w:color="auto"/>
        <w:left w:val="none" w:sz="0" w:space="0" w:color="auto"/>
        <w:bottom w:val="none" w:sz="0" w:space="0" w:color="auto"/>
        <w:right w:val="none" w:sz="0" w:space="0" w:color="auto"/>
      </w:divBdr>
    </w:div>
    <w:div w:id="577516716">
      <w:bodyDiv w:val="1"/>
      <w:marLeft w:val="0"/>
      <w:marRight w:val="0"/>
      <w:marTop w:val="0"/>
      <w:marBottom w:val="0"/>
      <w:divBdr>
        <w:top w:val="none" w:sz="0" w:space="0" w:color="auto"/>
        <w:left w:val="none" w:sz="0" w:space="0" w:color="auto"/>
        <w:bottom w:val="none" w:sz="0" w:space="0" w:color="auto"/>
        <w:right w:val="none" w:sz="0" w:space="0" w:color="auto"/>
      </w:divBdr>
    </w:div>
    <w:div w:id="663364116">
      <w:bodyDiv w:val="1"/>
      <w:marLeft w:val="0"/>
      <w:marRight w:val="0"/>
      <w:marTop w:val="0"/>
      <w:marBottom w:val="0"/>
      <w:divBdr>
        <w:top w:val="none" w:sz="0" w:space="0" w:color="auto"/>
        <w:left w:val="none" w:sz="0" w:space="0" w:color="auto"/>
        <w:bottom w:val="none" w:sz="0" w:space="0" w:color="auto"/>
        <w:right w:val="none" w:sz="0" w:space="0" w:color="auto"/>
      </w:divBdr>
    </w:div>
    <w:div w:id="672223815">
      <w:bodyDiv w:val="1"/>
      <w:marLeft w:val="0"/>
      <w:marRight w:val="0"/>
      <w:marTop w:val="0"/>
      <w:marBottom w:val="0"/>
      <w:divBdr>
        <w:top w:val="none" w:sz="0" w:space="0" w:color="auto"/>
        <w:left w:val="none" w:sz="0" w:space="0" w:color="auto"/>
        <w:bottom w:val="none" w:sz="0" w:space="0" w:color="auto"/>
        <w:right w:val="none" w:sz="0" w:space="0" w:color="auto"/>
      </w:divBdr>
    </w:div>
    <w:div w:id="680010337">
      <w:bodyDiv w:val="1"/>
      <w:marLeft w:val="0"/>
      <w:marRight w:val="0"/>
      <w:marTop w:val="0"/>
      <w:marBottom w:val="0"/>
      <w:divBdr>
        <w:top w:val="none" w:sz="0" w:space="0" w:color="auto"/>
        <w:left w:val="none" w:sz="0" w:space="0" w:color="auto"/>
        <w:bottom w:val="none" w:sz="0" w:space="0" w:color="auto"/>
        <w:right w:val="none" w:sz="0" w:space="0" w:color="auto"/>
      </w:divBdr>
    </w:div>
    <w:div w:id="737442648">
      <w:bodyDiv w:val="1"/>
      <w:marLeft w:val="0"/>
      <w:marRight w:val="0"/>
      <w:marTop w:val="0"/>
      <w:marBottom w:val="0"/>
      <w:divBdr>
        <w:top w:val="none" w:sz="0" w:space="0" w:color="auto"/>
        <w:left w:val="none" w:sz="0" w:space="0" w:color="auto"/>
        <w:bottom w:val="none" w:sz="0" w:space="0" w:color="auto"/>
        <w:right w:val="none" w:sz="0" w:space="0" w:color="auto"/>
      </w:divBdr>
    </w:div>
    <w:div w:id="771433667">
      <w:bodyDiv w:val="1"/>
      <w:marLeft w:val="0"/>
      <w:marRight w:val="0"/>
      <w:marTop w:val="0"/>
      <w:marBottom w:val="0"/>
      <w:divBdr>
        <w:top w:val="none" w:sz="0" w:space="0" w:color="auto"/>
        <w:left w:val="none" w:sz="0" w:space="0" w:color="auto"/>
        <w:bottom w:val="none" w:sz="0" w:space="0" w:color="auto"/>
        <w:right w:val="none" w:sz="0" w:space="0" w:color="auto"/>
      </w:divBdr>
    </w:div>
    <w:div w:id="778179242">
      <w:bodyDiv w:val="1"/>
      <w:marLeft w:val="0"/>
      <w:marRight w:val="0"/>
      <w:marTop w:val="0"/>
      <w:marBottom w:val="0"/>
      <w:divBdr>
        <w:top w:val="none" w:sz="0" w:space="0" w:color="auto"/>
        <w:left w:val="none" w:sz="0" w:space="0" w:color="auto"/>
        <w:bottom w:val="none" w:sz="0" w:space="0" w:color="auto"/>
        <w:right w:val="none" w:sz="0" w:space="0" w:color="auto"/>
      </w:divBdr>
    </w:div>
    <w:div w:id="786432352">
      <w:bodyDiv w:val="1"/>
      <w:marLeft w:val="0"/>
      <w:marRight w:val="0"/>
      <w:marTop w:val="0"/>
      <w:marBottom w:val="0"/>
      <w:divBdr>
        <w:top w:val="none" w:sz="0" w:space="0" w:color="auto"/>
        <w:left w:val="none" w:sz="0" w:space="0" w:color="auto"/>
        <w:bottom w:val="none" w:sz="0" w:space="0" w:color="auto"/>
        <w:right w:val="none" w:sz="0" w:space="0" w:color="auto"/>
      </w:divBdr>
    </w:div>
    <w:div w:id="810710414">
      <w:bodyDiv w:val="1"/>
      <w:marLeft w:val="0"/>
      <w:marRight w:val="0"/>
      <w:marTop w:val="0"/>
      <w:marBottom w:val="0"/>
      <w:divBdr>
        <w:top w:val="none" w:sz="0" w:space="0" w:color="auto"/>
        <w:left w:val="none" w:sz="0" w:space="0" w:color="auto"/>
        <w:bottom w:val="none" w:sz="0" w:space="0" w:color="auto"/>
        <w:right w:val="none" w:sz="0" w:space="0" w:color="auto"/>
      </w:divBdr>
    </w:div>
    <w:div w:id="980620044">
      <w:bodyDiv w:val="1"/>
      <w:marLeft w:val="0"/>
      <w:marRight w:val="0"/>
      <w:marTop w:val="0"/>
      <w:marBottom w:val="0"/>
      <w:divBdr>
        <w:top w:val="none" w:sz="0" w:space="0" w:color="auto"/>
        <w:left w:val="none" w:sz="0" w:space="0" w:color="auto"/>
        <w:bottom w:val="none" w:sz="0" w:space="0" w:color="auto"/>
        <w:right w:val="none" w:sz="0" w:space="0" w:color="auto"/>
      </w:divBdr>
    </w:div>
    <w:div w:id="1008143923">
      <w:bodyDiv w:val="1"/>
      <w:marLeft w:val="0"/>
      <w:marRight w:val="0"/>
      <w:marTop w:val="0"/>
      <w:marBottom w:val="0"/>
      <w:divBdr>
        <w:top w:val="none" w:sz="0" w:space="0" w:color="auto"/>
        <w:left w:val="none" w:sz="0" w:space="0" w:color="auto"/>
        <w:bottom w:val="none" w:sz="0" w:space="0" w:color="auto"/>
        <w:right w:val="none" w:sz="0" w:space="0" w:color="auto"/>
      </w:divBdr>
    </w:div>
    <w:div w:id="1009479495">
      <w:bodyDiv w:val="1"/>
      <w:marLeft w:val="0"/>
      <w:marRight w:val="0"/>
      <w:marTop w:val="0"/>
      <w:marBottom w:val="0"/>
      <w:divBdr>
        <w:top w:val="none" w:sz="0" w:space="0" w:color="auto"/>
        <w:left w:val="none" w:sz="0" w:space="0" w:color="auto"/>
        <w:bottom w:val="none" w:sz="0" w:space="0" w:color="auto"/>
        <w:right w:val="none" w:sz="0" w:space="0" w:color="auto"/>
      </w:divBdr>
    </w:div>
    <w:div w:id="1090586731">
      <w:bodyDiv w:val="1"/>
      <w:marLeft w:val="0"/>
      <w:marRight w:val="0"/>
      <w:marTop w:val="0"/>
      <w:marBottom w:val="0"/>
      <w:divBdr>
        <w:top w:val="none" w:sz="0" w:space="0" w:color="auto"/>
        <w:left w:val="none" w:sz="0" w:space="0" w:color="auto"/>
        <w:bottom w:val="none" w:sz="0" w:space="0" w:color="auto"/>
        <w:right w:val="none" w:sz="0" w:space="0" w:color="auto"/>
      </w:divBdr>
    </w:div>
    <w:div w:id="1133600795">
      <w:bodyDiv w:val="1"/>
      <w:marLeft w:val="0"/>
      <w:marRight w:val="0"/>
      <w:marTop w:val="0"/>
      <w:marBottom w:val="0"/>
      <w:divBdr>
        <w:top w:val="none" w:sz="0" w:space="0" w:color="auto"/>
        <w:left w:val="none" w:sz="0" w:space="0" w:color="auto"/>
        <w:bottom w:val="none" w:sz="0" w:space="0" w:color="auto"/>
        <w:right w:val="none" w:sz="0" w:space="0" w:color="auto"/>
      </w:divBdr>
    </w:div>
    <w:div w:id="1207447119">
      <w:bodyDiv w:val="1"/>
      <w:marLeft w:val="0"/>
      <w:marRight w:val="0"/>
      <w:marTop w:val="0"/>
      <w:marBottom w:val="0"/>
      <w:divBdr>
        <w:top w:val="none" w:sz="0" w:space="0" w:color="auto"/>
        <w:left w:val="none" w:sz="0" w:space="0" w:color="auto"/>
        <w:bottom w:val="none" w:sz="0" w:space="0" w:color="auto"/>
        <w:right w:val="none" w:sz="0" w:space="0" w:color="auto"/>
      </w:divBdr>
    </w:div>
    <w:div w:id="1217205379">
      <w:bodyDiv w:val="1"/>
      <w:marLeft w:val="0"/>
      <w:marRight w:val="0"/>
      <w:marTop w:val="0"/>
      <w:marBottom w:val="0"/>
      <w:divBdr>
        <w:top w:val="none" w:sz="0" w:space="0" w:color="auto"/>
        <w:left w:val="none" w:sz="0" w:space="0" w:color="auto"/>
        <w:bottom w:val="none" w:sz="0" w:space="0" w:color="auto"/>
        <w:right w:val="none" w:sz="0" w:space="0" w:color="auto"/>
      </w:divBdr>
    </w:div>
    <w:div w:id="1294017894">
      <w:bodyDiv w:val="1"/>
      <w:marLeft w:val="0"/>
      <w:marRight w:val="0"/>
      <w:marTop w:val="0"/>
      <w:marBottom w:val="0"/>
      <w:divBdr>
        <w:top w:val="none" w:sz="0" w:space="0" w:color="auto"/>
        <w:left w:val="none" w:sz="0" w:space="0" w:color="auto"/>
        <w:bottom w:val="none" w:sz="0" w:space="0" w:color="auto"/>
        <w:right w:val="none" w:sz="0" w:space="0" w:color="auto"/>
      </w:divBdr>
    </w:div>
    <w:div w:id="1297685533">
      <w:bodyDiv w:val="1"/>
      <w:marLeft w:val="0"/>
      <w:marRight w:val="0"/>
      <w:marTop w:val="0"/>
      <w:marBottom w:val="0"/>
      <w:divBdr>
        <w:top w:val="none" w:sz="0" w:space="0" w:color="auto"/>
        <w:left w:val="none" w:sz="0" w:space="0" w:color="auto"/>
        <w:bottom w:val="none" w:sz="0" w:space="0" w:color="auto"/>
        <w:right w:val="none" w:sz="0" w:space="0" w:color="auto"/>
      </w:divBdr>
    </w:div>
    <w:div w:id="1308511547">
      <w:bodyDiv w:val="1"/>
      <w:marLeft w:val="0"/>
      <w:marRight w:val="0"/>
      <w:marTop w:val="0"/>
      <w:marBottom w:val="0"/>
      <w:divBdr>
        <w:top w:val="none" w:sz="0" w:space="0" w:color="auto"/>
        <w:left w:val="none" w:sz="0" w:space="0" w:color="auto"/>
        <w:bottom w:val="none" w:sz="0" w:space="0" w:color="auto"/>
        <w:right w:val="none" w:sz="0" w:space="0" w:color="auto"/>
      </w:divBdr>
    </w:div>
    <w:div w:id="1310018370">
      <w:bodyDiv w:val="1"/>
      <w:marLeft w:val="0"/>
      <w:marRight w:val="0"/>
      <w:marTop w:val="0"/>
      <w:marBottom w:val="0"/>
      <w:divBdr>
        <w:top w:val="none" w:sz="0" w:space="0" w:color="auto"/>
        <w:left w:val="none" w:sz="0" w:space="0" w:color="auto"/>
        <w:bottom w:val="none" w:sz="0" w:space="0" w:color="auto"/>
        <w:right w:val="none" w:sz="0" w:space="0" w:color="auto"/>
      </w:divBdr>
    </w:div>
    <w:div w:id="1310328519">
      <w:bodyDiv w:val="1"/>
      <w:marLeft w:val="0"/>
      <w:marRight w:val="0"/>
      <w:marTop w:val="0"/>
      <w:marBottom w:val="0"/>
      <w:divBdr>
        <w:top w:val="none" w:sz="0" w:space="0" w:color="auto"/>
        <w:left w:val="none" w:sz="0" w:space="0" w:color="auto"/>
        <w:bottom w:val="none" w:sz="0" w:space="0" w:color="auto"/>
        <w:right w:val="none" w:sz="0" w:space="0" w:color="auto"/>
      </w:divBdr>
    </w:div>
    <w:div w:id="1338576653">
      <w:bodyDiv w:val="1"/>
      <w:marLeft w:val="0"/>
      <w:marRight w:val="0"/>
      <w:marTop w:val="0"/>
      <w:marBottom w:val="0"/>
      <w:divBdr>
        <w:top w:val="none" w:sz="0" w:space="0" w:color="auto"/>
        <w:left w:val="none" w:sz="0" w:space="0" w:color="auto"/>
        <w:bottom w:val="none" w:sz="0" w:space="0" w:color="auto"/>
        <w:right w:val="none" w:sz="0" w:space="0" w:color="auto"/>
      </w:divBdr>
    </w:div>
    <w:div w:id="1339307357">
      <w:bodyDiv w:val="1"/>
      <w:marLeft w:val="0"/>
      <w:marRight w:val="0"/>
      <w:marTop w:val="0"/>
      <w:marBottom w:val="0"/>
      <w:divBdr>
        <w:top w:val="none" w:sz="0" w:space="0" w:color="auto"/>
        <w:left w:val="none" w:sz="0" w:space="0" w:color="auto"/>
        <w:bottom w:val="none" w:sz="0" w:space="0" w:color="auto"/>
        <w:right w:val="none" w:sz="0" w:space="0" w:color="auto"/>
      </w:divBdr>
    </w:div>
    <w:div w:id="1368216863">
      <w:bodyDiv w:val="1"/>
      <w:marLeft w:val="0"/>
      <w:marRight w:val="0"/>
      <w:marTop w:val="0"/>
      <w:marBottom w:val="0"/>
      <w:divBdr>
        <w:top w:val="none" w:sz="0" w:space="0" w:color="auto"/>
        <w:left w:val="none" w:sz="0" w:space="0" w:color="auto"/>
        <w:bottom w:val="none" w:sz="0" w:space="0" w:color="auto"/>
        <w:right w:val="none" w:sz="0" w:space="0" w:color="auto"/>
      </w:divBdr>
    </w:div>
    <w:div w:id="1413577054">
      <w:bodyDiv w:val="1"/>
      <w:marLeft w:val="0"/>
      <w:marRight w:val="0"/>
      <w:marTop w:val="0"/>
      <w:marBottom w:val="0"/>
      <w:divBdr>
        <w:top w:val="none" w:sz="0" w:space="0" w:color="auto"/>
        <w:left w:val="none" w:sz="0" w:space="0" w:color="auto"/>
        <w:bottom w:val="none" w:sz="0" w:space="0" w:color="auto"/>
        <w:right w:val="none" w:sz="0" w:space="0" w:color="auto"/>
      </w:divBdr>
    </w:div>
    <w:div w:id="1430395049">
      <w:bodyDiv w:val="1"/>
      <w:marLeft w:val="0"/>
      <w:marRight w:val="0"/>
      <w:marTop w:val="0"/>
      <w:marBottom w:val="0"/>
      <w:divBdr>
        <w:top w:val="none" w:sz="0" w:space="0" w:color="auto"/>
        <w:left w:val="none" w:sz="0" w:space="0" w:color="auto"/>
        <w:bottom w:val="none" w:sz="0" w:space="0" w:color="auto"/>
        <w:right w:val="none" w:sz="0" w:space="0" w:color="auto"/>
      </w:divBdr>
    </w:div>
    <w:div w:id="1457212454">
      <w:bodyDiv w:val="1"/>
      <w:marLeft w:val="0"/>
      <w:marRight w:val="0"/>
      <w:marTop w:val="0"/>
      <w:marBottom w:val="0"/>
      <w:divBdr>
        <w:top w:val="none" w:sz="0" w:space="0" w:color="auto"/>
        <w:left w:val="none" w:sz="0" w:space="0" w:color="auto"/>
        <w:bottom w:val="none" w:sz="0" w:space="0" w:color="auto"/>
        <w:right w:val="none" w:sz="0" w:space="0" w:color="auto"/>
      </w:divBdr>
    </w:div>
    <w:div w:id="1504783077">
      <w:bodyDiv w:val="1"/>
      <w:marLeft w:val="0"/>
      <w:marRight w:val="0"/>
      <w:marTop w:val="0"/>
      <w:marBottom w:val="0"/>
      <w:divBdr>
        <w:top w:val="none" w:sz="0" w:space="0" w:color="auto"/>
        <w:left w:val="none" w:sz="0" w:space="0" w:color="auto"/>
        <w:bottom w:val="none" w:sz="0" w:space="0" w:color="auto"/>
        <w:right w:val="none" w:sz="0" w:space="0" w:color="auto"/>
      </w:divBdr>
    </w:div>
    <w:div w:id="1509755810">
      <w:bodyDiv w:val="1"/>
      <w:marLeft w:val="0"/>
      <w:marRight w:val="0"/>
      <w:marTop w:val="0"/>
      <w:marBottom w:val="0"/>
      <w:divBdr>
        <w:top w:val="none" w:sz="0" w:space="0" w:color="auto"/>
        <w:left w:val="none" w:sz="0" w:space="0" w:color="auto"/>
        <w:bottom w:val="none" w:sz="0" w:space="0" w:color="auto"/>
        <w:right w:val="none" w:sz="0" w:space="0" w:color="auto"/>
      </w:divBdr>
    </w:div>
    <w:div w:id="1520126127">
      <w:bodyDiv w:val="1"/>
      <w:marLeft w:val="0"/>
      <w:marRight w:val="0"/>
      <w:marTop w:val="0"/>
      <w:marBottom w:val="0"/>
      <w:divBdr>
        <w:top w:val="none" w:sz="0" w:space="0" w:color="auto"/>
        <w:left w:val="none" w:sz="0" w:space="0" w:color="auto"/>
        <w:bottom w:val="none" w:sz="0" w:space="0" w:color="auto"/>
        <w:right w:val="none" w:sz="0" w:space="0" w:color="auto"/>
      </w:divBdr>
    </w:div>
    <w:div w:id="1520387821">
      <w:bodyDiv w:val="1"/>
      <w:marLeft w:val="0"/>
      <w:marRight w:val="0"/>
      <w:marTop w:val="0"/>
      <w:marBottom w:val="0"/>
      <w:divBdr>
        <w:top w:val="none" w:sz="0" w:space="0" w:color="auto"/>
        <w:left w:val="none" w:sz="0" w:space="0" w:color="auto"/>
        <w:bottom w:val="none" w:sz="0" w:space="0" w:color="auto"/>
        <w:right w:val="none" w:sz="0" w:space="0" w:color="auto"/>
      </w:divBdr>
    </w:div>
    <w:div w:id="1535731111">
      <w:bodyDiv w:val="1"/>
      <w:marLeft w:val="0"/>
      <w:marRight w:val="0"/>
      <w:marTop w:val="0"/>
      <w:marBottom w:val="0"/>
      <w:divBdr>
        <w:top w:val="none" w:sz="0" w:space="0" w:color="auto"/>
        <w:left w:val="none" w:sz="0" w:space="0" w:color="auto"/>
        <w:bottom w:val="none" w:sz="0" w:space="0" w:color="auto"/>
        <w:right w:val="none" w:sz="0" w:space="0" w:color="auto"/>
      </w:divBdr>
    </w:div>
    <w:div w:id="1569652873">
      <w:bodyDiv w:val="1"/>
      <w:marLeft w:val="0"/>
      <w:marRight w:val="0"/>
      <w:marTop w:val="0"/>
      <w:marBottom w:val="0"/>
      <w:divBdr>
        <w:top w:val="none" w:sz="0" w:space="0" w:color="auto"/>
        <w:left w:val="none" w:sz="0" w:space="0" w:color="auto"/>
        <w:bottom w:val="none" w:sz="0" w:space="0" w:color="auto"/>
        <w:right w:val="none" w:sz="0" w:space="0" w:color="auto"/>
      </w:divBdr>
    </w:div>
    <w:div w:id="1698196029">
      <w:bodyDiv w:val="1"/>
      <w:marLeft w:val="0"/>
      <w:marRight w:val="0"/>
      <w:marTop w:val="0"/>
      <w:marBottom w:val="0"/>
      <w:divBdr>
        <w:top w:val="none" w:sz="0" w:space="0" w:color="auto"/>
        <w:left w:val="none" w:sz="0" w:space="0" w:color="auto"/>
        <w:bottom w:val="none" w:sz="0" w:space="0" w:color="auto"/>
        <w:right w:val="none" w:sz="0" w:space="0" w:color="auto"/>
      </w:divBdr>
    </w:div>
    <w:div w:id="1709914135">
      <w:bodyDiv w:val="1"/>
      <w:marLeft w:val="0"/>
      <w:marRight w:val="0"/>
      <w:marTop w:val="0"/>
      <w:marBottom w:val="0"/>
      <w:divBdr>
        <w:top w:val="none" w:sz="0" w:space="0" w:color="auto"/>
        <w:left w:val="none" w:sz="0" w:space="0" w:color="auto"/>
        <w:bottom w:val="none" w:sz="0" w:space="0" w:color="auto"/>
        <w:right w:val="none" w:sz="0" w:space="0" w:color="auto"/>
      </w:divBdr>
    </w:div>
    <w:div w:id="1744600907">
      <w:bodyDiv w:val="1"/>
      <w:marLeft w:val="0"/>
      <w:marRight w:val="0"/>
      <w:marTop w:val="0"/>
      <w:marBottom w:val="0"/>
      <w:divBdr>
        <w:top w:val="none" w:sz="0" w:space="0" w:color="auto"/>
        <w:left w:val="none" w:sz="0" w:space="0" w:color="auto"/>
        <w:bottom w:val="none" w:sz="0" w:space="0" w:color="auto"/>
        <w:right w:val="none" w:sz="0" w:space="0" w:color="auto"/>
      </w:divBdr>
    </w:div>
    <w:div w:id="1775245156">
      <w:bodyDiv w:val="1"/>
      <w:marLeft w:val="0"/>
      <w:marRight w:val="0"/>
      <w:marTop w:val="0"/>
      <w:marBottom w:val="0"/>
      <w:divBdr>
        <w:top w:val="none" w:sz="0" w:space="0" w:color="auto"/>
        <w:left w:val="none" w:sz="0" w:space="0" w:color="auto"/>
        <w:bottom w:val="none" w:sz="0" w:space="0" w:color="auto"/>
        <w:right w:val="none" w:sz="0" w:space="0" w:color="auto"/>
      </w:divBdr>
    </w:div>
    <w:div w:id="1788355688">
      <w:bodyDiv w:val="1"/>
      <w:marLeft w:val="0"/>
      <w:marRight w:val="0"/>
      <w:marTop w:val="0"/>
      <w:marBottom w:val="0"/>
      <w:divBdr>
        <w:top w:val="none" w:sz="0" w:space="0" w:color="auto"/>
        <w:left w:val="none" w:sz="0" w:space="0" w:color="auto"/>
        <w:bottom w:val="none" w:sz="0" w:space="0" w:color="auto"/>
        <w:right w:val="none" w:sz="0" w:space="0" w:color="auto"/>
      </w:divBdr>
    </w:div>
    <w:div w:id="1833791866">
      <w:bodyDiv w:val="1"/>
      <w:marLeft w:val="0"/>
      <w:marRight w:val="0"/>
      <w:marTop w:val="0"/>
      <w:marBottom w:val="0"/>
      <w:divBdr>
        <w:top w:val="none" w:sz="0" w:space="0" w:color="auto"/>
        <w:left w:val="none" w:sz="0" w:space="0" w:color="auto"/>
        <w:bottom w:val="none" w:sz="0" w:space="0" w:color="auto"/>
        <w:right w:val="none" w:sz="0" w:space="0" w:color="auto"/>
      </w:divBdr>
    </w:div>
    <w:div w:id="1866289084">
      <w:bodyDiv w:val="1"/>
      <w:marLeft w:val="0"/>
      <w:marRight w:val="0"/>
      <w:marTop w:val="0"/>
      <w:marBottom w:val="0"/>
      <w:divBdr>
        <w:top w:val="none" w:sz="0" w:space="0" w:color="auto"/>
        <w:left w:val="none" w:sz="0" w:space="0" w:color="auto"/>
        <w:bottom w:val="none" w:sz="0" w:space="0" w:color="auto"/>
        <w:right w:val="none" w:sz="0" w:space="0" w:color="auto"/>
      </w:divBdr>
    </w:div>
    <w:div w:id="1949123524">
      <w:bodyDiv w:val="1"/>
      <w:marLeft w:val="0"/>
      <w:marRight w:val="0"/>
      <w:marTop w:val="0"/>
      <w:marBottom w:val="0"/>
      <w:divBdr>
        <w:top w:val="none" w:sz="0" w:space="0" w:color="auto"/>
        <w:left w:val="none" w:sz="0" w:space="0" w:color="auto"/>
        <w:bottom w:val="none" w:sz="0" w:space="0" w:color="auto"/>
        <w:right w:val="none" w:sz="0" w:space="0" w:color="auto"/>
      </w:divBdr>
    </w:div>
    <w:div w:id="1956866987">
      <w:bodyDiv w:val="1"/>
      <w:marLeft w:val="0"/>
      <w:marRight w:val="0"/>
      <w:marTop w:val="0"/>
      <w:marBottom w:val="0"/>
      <w:divBdr>
        <w:top w:val="none" w:sz="0" w:space="0" w:color="auto"/>
        <w:left w:val="none" w:sz="0" w:space="0" w:color="auto"/>
        <w:bottom w:val="none" w:sz="0" w:space="0" w:color="auto"/>
        <w:right w:val="none" w:sz="0" w:space="0" w:color="auto"/>
      </w:divBdr>
    </w:div>
    <w:div w:id="2004969263">
      <w:bodyDiv w:val="1"/>
      <w:marLeft w:val="0"/>
      <w:marRight w:val="0"/>
      <w:marTop w:val="0"/>
      <w:marBottom w:val="0"/>
      <w:divBdr>
        <w:top w:val="none" w:sz="0" w:space="0" w:color="auto"/>
        <w:left w:val="none" w:sz="0" w:space="0" w:color="auto"/>
        <w:bottom w:val="none" w:sz="0" w:space="0" w:color="auto"/>
        <w:right w:val="none" w:sz="0" w:space="0" w:color="auto"/>
      </w:divBdr>
    </w:div>
    <w:div w:id="2024434655">
      <w:bodyDiv w:val="1"/>
      <w:marLeft w:val="0"/>
      <w:marRight w:val="0"/>
      <w:marTop w:val="0"/>
      <w:marBottom w:val="0"/>
      <w:divBdr>
        <w:top w:val="none" w:sz="0" w:space="0" w:color="auto"/>
        <w:left w:val="none" w:sz="0" w:space="0" w:color="auto"/>
        <w:bottom w:val="none" w:sz="0" w:space="0" w:color="auto"/>
        <w:right w:val="none" w:sz="0" w:space="0" w:color="auto"/>
      </w:divBdr>
    </w:div>
    <w:div w:id="2026442666">
      <w:bodyDiv w:val="1"/>
      <w:marLeft w:val="0"/>
      <w:marRight w:val="0"/>
      <w:marTop w:val="0"/>
      <w:marBottom w:val="0"/>
      <w:divBdr>
        <w:top w:val="none" w:sz="0" w:space="0" w:color="auto"/>
        <w:left w:val="none" w:sz="0" w:space="0" w:color="auto"/>
        <w:bottom w:val="none" w:sz="0" w:space="0" w:color="auto"/>
        <w:right w:val="none" w:sz="0" w:space="0" w:color="auto"/>
      </w:divBdr>
    </w:div>
    <w:div w:id="2095131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nlineNewsPopularity.names" TargetMode="External"/><Relationship Id="rId13" Type="http://schemas.openxmlformats.org/officeDocument/2006/relationships/image" Target="media/image4.png"/><Relationship Id="rId18" Type="http://schemas.openxmlformats.org/officeDocument/2006/relationships/hyperlink" Target="data_visualization.ipynb"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regression_mlp%20-%20shares.ipynb"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regression_rbf%20-%20shares.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regression_rbf%20-%20shares.ipynb"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regression_mlp%20-%20shares.ipynb" TargetMode="External"/><Relationship Id="rId4" Type="http://schemas.openxmlformats.org/officeDocument/2006/relationships/styles" Target="styles.xml"/><Relationship Id="rId9" Type="http://schemas.openxmlformats.org/officeDocument/2006/relationships/hyperlink" Target="ref%20materials/online%20news%20popularity.html" TargetMode="Externa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75E7BB8FEFA3409FCEFBA440DEEECC" ma:contentTypeVersion="5" ma:contentTypeDescription="Create a new document." ma:contentTypeScope="" ma:versionID="f3619b53c2e0a09b73f0f77cb5963a90">
  <xsd:schema xmlns:xsd="http://www.w3.org/2001/XMLSchema" xmlns:xs="http://www.w3.org/2001/XMLSchema" xmlns:p="http://schemas.microsoft.com/office/2006/metadata/properties" xmlns:ns2="d091e39a-d96a-4afe-9858-c834ebb79320" targetNamespace="http://schemas.microsoft.com/office/2006/metadata/properties" ma:root="true" ma:fieldsID="9be22b41ee6aa1722afede2ece2f7f32" ns2:_="">
    <xsd:import namespace="d091e39a-d96a-4afe-9858-c834ebb793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1e39a-d96a-4afe-9858-c834ebb79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BBE8BB-1ECD-4285-BFCB-A927D5815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1e39a-d96a-4afe-9858-c834ebb79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E0361-D3BF-423B-86D8-4E7F2E3CFC6D}">
  <ds:schemaRefs>
    <ds:schemaRef ds:uri="http://schemas.microsoft.com/sharepoint/v3/contenttype/forms"/>
  </ds:schemaRefs>
</ds:datastoreItem>
</file>

<file path=customXml/itemProps3.xml><?xml version="1.0" encoding="utf-8"?>
<ds:datastoreItem xmlns:ds="http://schemas.openxmlformats.org/officeDocument/2006/customXml" ds:itemID="{F7A50099-BD69-4D2F-A36F-57BD8E9CA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NielPC</dc:creator>
  <cp:lastModifiedBy>Lai Yiwen</cp:lastModifiedBy>
  <cp:revision>129</cp:revision>
  <dcterms:created xsi:type="dcterms:W3CDTF">2018-05-06T08:31:00Z</dcterms:created>
  <dcterms:modified xsi:type="dcterms:W3CDTF">2018-05-07T15:02:00Z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0x0101000975E7BB8FEFA3409FCEFBA440DEEECC</vt:lpwstr>
  </property>
</Properties>
</file>